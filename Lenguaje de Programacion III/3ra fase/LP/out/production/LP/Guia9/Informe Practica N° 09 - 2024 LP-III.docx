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626D2" w14:textId="77777777" w:rsidR="00D5789D" w:rsidRPr="00DC09B8" w:rsidRDefault="00D5789D" w:rsidP="00D5789D">
      <w:pPr>
        <w:rPr>
          <w:lang w:val="es-PE"/>
        </w:rPr>
      </w:pPr>
    </w:p>
    <w:p w14:paraId="0FDC34E3" w14:textId="4A99066A" w:rsidR="00636933" w:rsidRDefault="007E1C80" w:rsidP="00D5789D">
      <w:pPr>
        <w:rPr>
          <w:lang w:val="es-PE"/>
        </w:rPr>
      </w:pPr>
      <w:r w:rsidRPr="00DC09B8">
        <w:rPr>
          <w:noProof/>
          <w:lang w:val="es-PE" w:eastAsia="es-PE"/>
        </w:rPr>
        <mc:AlternateContent>
          <mc:Choice Requires="wps">
            <w:drawing>
              <wp:anchor distT="0" distB="0" distL="114300" distR="114300" simplePos="0" relativeHeight="251658241" behindDoc="0" locked="0" layoutInCell="1" allowOverlap="1" wp14:anchorId="316B1E71" wp14:editId="105E7705">
                <wp:simplePos x="0" y="0"/>
                <wp:positionH relativeFrom="column">
                  <wp:posOffset>561975</wp:posOffset>
                </wp:positionH>
                <wp:positionV relativeFrom="paragraph">
                  <wp:posOffset>145415</wp:posOffset>
                </wp:positionV>
                <wp:extent cx="3752850" cy="1047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1B21" w14:textId="77777777" w:rsidR="007E1C80"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w:t>
                            </w:r>
                            <w:r w:rsidR="007E1C80">
                              <w:rPr>
                                <w:rFonts w:ascii="Arial" w:hAnsi="Arial"/>
                                <w:b/>
                                <w:color w:val="0072A6"/>
                                <w:sz w:val="28"/>
                                <w:szCs w:val="28"/>
                                <w:lang w:val="es-PE"/>
                              </w:rPr>
                              <w:t xml:space="preserve">uela </w:t>
                            </w:r>
                            <w:r w:rsidRPr="001A6F08">
                              <w:rPr>
                                <w:rFonts w:ascii="Arial" w:hAnsi="Arial"/>
                                <w:b/>
                                <w:color w:val="0072A6"/>
                                <w:sz w:val="28"/>
                                <w:szCs w:val="28"/>
                                <w:lang w:val="es-PE"/>
                              </w:rPr>
                              <w:t>Prof</w:t>
                            </w:r>
                            <w:r w:rsidR="007E1C80">
                              <w:rPr>
                                <w:rFonts w:ascii="Arial" w:hAnsi="Arial"/>
                                <w:b/>
                                <w:color w:val="0072A6"/>
                                <w:sz w:val="28"/>
                                <w:szCs w:val="28"/>
                                <w:lang w:val="es-PE"/>
                              </w:rPr>
                              <w:t>esional</w:t>
                            </w:r>
                            <w:r w:rsidRPr="001A6F08">
                              <w:rPr>
                                <w:rFonts w:ascii="Arial" w:hAnsi="Arial"/>
                                <w:b/>
                                <w:color w:val="0072A6"/>
                                <w:sz w:val="28"/>
                                <w:szCs w:val="28"/>
                                <w:lang w:val="es-PE"/>
                              </w:rPr>
                              <w:t xml:space="preserve"> de </w:t>
                            </w:r>
                          </w:p>
                          <w:p w14:paraId="20236D72" w14:textId="3C740F9F"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Ingeniería de Sistemas</w:t>
                            </w:r>
                          </w:p>
                          <w:p w14:paraId="0A2A77D9" w14:textId="7C71DA66" w:rsidR="002B5E55" w:rsidRPr="009E0397" w:rsidRDefault="00554645" w:rsidP="006D68C6">
                            <w:pPr>
                              <w:spacing w:after="120"/>
                              <w:rPr>
                                <w:rFonts w:ascii="Arial" w:hAnsi="Arial"/>
                                <w:b/>
                                <w:sz w:val="44"/>
                                <w:szCs w:val="44"/>
                              </w:rPr>
                            </w:pPr>
                            <w:proofErr w:type="spellStart"/>
                            <w:r>
                              <w:rPr>
                                <w:rFonts w:ascii="Arial" w:hAnsi="Arial"/>
                                <w:b/>
                                <w:sz w:val="44"/>
                                <w:szCs w:val="44"/>
                              </w:rPr>
                              <w:t>Octubre</w:t>
                            </w:r>
                            <w:proofErr w:type="spellEnd"/>
                            <w:r w:rsidR="002B5E55">
                              <w:rPr>
                                <w:rFonts w:ascii="Arial" w:hAnsi="Arial"/>
                                <w:b/>
                                <w:sz w:val="44"/>
                                <w:szCs w:val="44"/>
                              </w:rPr>
                              <w:t xml:space="preserve"> - 202</w:t>
                            </w:r>
                            <w:r w:rsidR="00A43607">
                              <w:rPr>
                                <w:rFonts w:ascii="Arial" w:hAnsi="Arial"/>
                                <w:b/>
                                <w:sz w:val="44"/>
                                <w:szCs w:val="4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B1E71" id="_x0000_t202" coordsize="21600,21600" o:spt="202" path="m,l,21600r21600,l21600,xe">
                <v:stroke joinstyle="miter"/>
                <v:path gradientshapeok="t" o:connecttype="rect"/>
              </v:shapetype>
              <v:shape id="Text Box 3" o:spid="_x0000_s1026" type="#_x0000_t202" style="position:absolute;left:0;text-align:left;margin-left:44.25pt;margin-top:11.45pt;width:295.5pt;height:8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" filled="f" stroked="f">
                <v:textbox inset="0,0,0,0">
                  <w:txbxContent>
                    <w:p w14:paraId="4B881B21" w14:textId="77777777" w:rsidR="007E1C80"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w:t>
                      </w:r>
                      <w:r w:rsidR="007E1C80">
                        <w:rPr>
                          <w:rFonts w:ascii="Arial" w:hAnsi="Arial"/>
                          <w:b/>
                          <w:color w:val="0072A6"/>
                          <w:sz w:val="28"/>
                          <w:szCs w:val="28"/>
                          <w:lang w:val="es-PE"/>
                        </w:rPr>
                        <w:t xml:space="preserve">uela </w:t>
                      </w:r>
                      <w:r w:rsidRPr="001A6F08">
                        <w:rPr>
                          <w:rFonts w:ascii="Arial" w:hAnsi="Arial"/>
                          <w:b/>
                          <w:color w:val="0072A6"/>
                          <w:sz w:val="28"/>
                          <w:szCs w:val="28"/>
                          <w:lang w:val="es-PE"/>
                        </w:rPr>
                        <w:t>Prof</w:t>
                      </w:r>
                      <w:r w:rsidR="007E1C80">
                        <w:rPr>
                          <w:rFonts w:ascii="Arial" w:hAnsi="Arial"/>
                          <w:b/>
                          <w:color w:val="0072A6"/>
                          <w:sz w:val="28"/>
                          <w:szCs w:val="28"/>
                          <w:lang w:val="es-PE"/>
                        </w:rPr>
                        <w:t>esional</w:t>
                      </w:r>
                      <w:r w:rsidRPr="001A6F08">
                        <w:rPr>
                          <w:rFonts w:ascii="Arial" w:hAnsi="Arial"/>
                          <w:b/>
                          <w:color w:val="0072A6"/>
                          <w:sz w:val="28"/>
                          <w:szCs w:val="28"/>
                          <w:lang w:val="es-PE"/>
                        </w:rPr>
                        <w:t xml:space="preserve"> de </w:t>
                      </w:r>
                    </w:p>
                    <w:p w14:paraId="20236D72" w14:textId="3C740F9F"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Ingeniería de Sistemas</w:t>
                      </w:r>
                    </w:p>
                    <w:p w14:paraId="0A2A77D9" w14:textId="7C71DA66" w:rsidR="002B5E55" w:rsidRPr="009E0397" w:rsidRDefault="00554645" w:rsidP="006D68C6">
                      <w:pPr>
                        <w:spacing w:after="120"/>
                        <w:rPr>
                          <w:rFonts w:ascii="Arial" w:hAnsi="Arial"/>
                          <w:b/>
                          <w:sz w:val="44"/>
                          <w:szCs w:val="44"/>
                        </w:rPr>
                      </w:pPr>
                      <w:proofErr w:type="spellStart"/>
                      <w:r>
                        <w:rPr>
                          <w:rFonts w:ascii="Arial" w:hAnsi="Arial"/>
                          <w:b/>
                          <w:sz w:val="44"/>
                          <w:szCs w:val="44"/>
                        </w:rPr>
                        <w:t>Octubre</w:t>
                      </w:r>
                      <w:proofErr w:type="spellEnd"/>
                      <w:r w:rsidR="002B5E55">
                        <w:rPr>
                          <w:rFonts w:ascii="Arial" w:hAnsi="Arial"/>
                          <w:b/>
                          <w:sz w:val="44"/>
                          <w:szCs w:val="44"/>
                        </w:rPr>
                        <w:t xml:space="preserve"> - 202</w:t>
                      </w:r>
                      <w:r w:rsidR="00A43607">
                        <w:rPr>
                          <w:rFonts w:ascii="Arial" w:hAnsi="Arial"/>
                          <w:b/>
                          <w:sz w:val="44"/>
                          <w:szCs w:val="44"/>
                        </w:rPr>
                        <w:t>4</w:t>
                      </w:r>
                    </w:p>
                  </w:txbxContent>
                </v:textbox>
              </v:shape>
            </w:pict>
          </mc:Fallback>
        </mc:AlternateContent>
      </w:r>
      <w:r w:rsidR="00EA2EEC" w:rsidRPr="00DC09B8">
        <w:rPr>
          <w:noProof/>
          <w:lang w:val="es-PE" w:eastAsia="es-PE"/>
        </w:rPr>
        <mc:AlternateContent>
          <mc:Choice Requires="wps">
            <w:drawing>
              <wp:anchor distT="0" distB="0" distL="114300" distR="114300" simplePos="0" relativeHeight="251658242" behindDoc="0" locked="0" layoutInCell="1" allowOverlap="1" wp14:anchorId="0C79D041" wp14:editId="4AC6B3CF">
                <wp:simplePos x="0" y="0"/>
                <wp:positionH relativeFrom="column">
                  <wp:posOffset>3476625</wp:posOffset>
                </wp:positionH>
                <wp:positionV relativeFrom="paragraph">
                  <wp:posOffset>154940</wp:posOffset>
                </wp:positionV>
                <wp:extent cx="3886835" cy="1143000"/>
                <wp:effectExtent l="0" t="0" r="1841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14E8D"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11A05596" w14:textId="77777777" w:rsidR="00A8066A" w:rsidRDefault="00554645" w:rsidP="00EB6223">
                            <w:pPr>
                              <w:spacing w:after="120"/>
                              <w:jc w:val="right"/>
                              <w:rPr>
                                <w:rFonts w:ascii="Arial" w:hAnsi="Arial"/>
                                <w:b/>
                                <w:sz w:val="56"/>
                                <w:szCs w:val="56"/>
                                <w:lang w:val="es-PE"/>
                              </w:rPr>
                            </w:pPr>
                            <w:r>
                              <w:rPr>
                                <w:rFonts w:ascii="Arial" w:hAnsi="Arial"/>
                                <w:b/>
                                <w:sz w:val="56"/>
                                <w:szCs w:val="56"/>
                                <w:lang w:val="es-PE"/>
                              </w:rPr>
                              <w:t>Lenguaje de Programación III</w:t>
                            </w:r>
                          </w:p>
                          <w:p w14:paraId="0A3F5F74" w14:textId="3B0A3502" w:rsidR="002B5E55" w:rsidRPr="00806C11" w:rsidRDefault="00F602E0" w:rsidP="00EB6223">
                            <w:pPr>
                              <w:spacing w:after="120"/>
                              <w:jc w:val="right"/>
                              <w:rPr>
                                <w:rFonts w:ascii="Arial" w:hAnsi="Arial"/>
                                <w:b/>
                                <w:sz w:val="56"/>
                                <w:szCs w:val="56"/>
                                <w:lang w:val="es-PE"/>
                              </w:rPr>
                            </w:pPr>
                            <w:ins w:id="0" w:author="GROSSMAN MIGUEL VARGAS PEREZ" w:date="2024-10-17T08:19:00Z" w16du:dateUtc="2024-10-17T13:19:00Z">
                              <w:r>
                                <w:rPr>
                                  <w:rFonts w:ascii="Arial" w:hAnsi="Arial"/>
                                  <w:b/>
                                  <w:sz w:val="56"/>
                                  <w:szCs w:val="56"/>
                                  <w:lang w:val="es-PE"/>
                                </w:rPr>
                                <w:t>COMPUTACIÓN EN RED</w:t>
                              </w:r>
                              <w:r w:rsidR="00A43607">
                                <w:rPr>
                                  <w:rFonts w:ascii="Arial" w:hAnsi="Arial"/>
                                  <w:b/>
                                  <w:sz w:val="56"/>
                                  <w:szCs w:val="56"/>
                                  <w:lang w:val="es-PE"/>
                                </w:rPr>
                                <w:t xml:space="preserve"> I</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9D041" id="Text Box 4" o:spid="_x0000_s1027" type="#_x0000_t202" style="position:absolute;left:0;text-align:left;margin-left:273.75pt;margin-top:12.2pt;width:306.05pt;height:9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" filled="f" stroked="f">
                <v:textbox inset="0,0,0,0">
                  <w:txbxContent>
                    <w:p w14:paraId="40514E8D"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11A05596" w14:textId="77777777" w:rsidR="00A8066A" w:rsidRDefault="00554645" w:rsidP="00EB6223">
                      <w:pPr>
                        <w:spacing w:after="120"/>
                        <w:jc w:val="right"/>
                        <w:rPr>
                          <w:rFonts w:ascii="Arial" w:hAnsi="Arial"/>
                          <w:b/>
                          <w:sz w:val="56"/>
                          <w:szCs w:val="56"/>
                          <w:lang w:val="es-PE"/>
                        </w:rPr>
                      </w:pPr>
                      <w:r>
                        <w:rPr>
                          <w:rFonts w:ascii="Arial" w:hAnsi="Arial"/>
                          <w:b/>
                          <w:sz w:val="56"/>
                          <w:szCs w:val="56"/>
                          <w:lang w:val="es-PE"/>
                        </w:rPr>
                        <w:t>Lenguaje de Programación III</w:t>
                      </w:r>
                    </w:p>
                    <w:p w14:paraId="0A3F5F74" w14:textId="3B0A3502" w:rsidR="002B5E55" w:rsidRPr="00806C11" w:rsidRDefault="00F602E0" w:rsidP="00EB6223">
                      <w:pPr>
                        <w:spacing w:after="120"/>
                        <w:jc w:val="right"/>
                        <w:rPr>
                          <w:rFonts w:ascii="Arial" w:hAnsi="Arial"/>
                          <w:b/>
                          <w:sz w:val="56"/>
                          <w:szCs w:val="56"/>
                          <w:lang w:val="es-PE"/>
                        </w:rPr>
                      </w:pPr>
                      <w:ins w:id="1" w:author="GROSSMAN MIGUEL VARGAS PEREZ" w:date="2024-10-17T08:19:00Z" w16du:dateUtc="2024-10-17T13:19:00Z">
                        <w:r>
                          <w:rPr>
                            <w:rFonts w:ascii="Arial" w:hAnsi="Arial"/>
                            <w:b/>
                            <w:sz w:val="56"/>
                            <w:szCs w:val="56"/>
                            <w:lang w:val="es-PE"/>
                          </w:rPr>
                          <w:t>COMPUTACIÓN EN RED</w:t>
                        </w:r>
                        <w:r w:rsidR="00A43607">
                          <w:rPr>
                            <w:rFonts w:ascii="Arial" w:hAnsi="Arial"/>
                            <w:b/>
                            <w:sz w:val="56"/>
                            <w:szCs w:val="56"/>
                            <w:lang w:val="es-PE"/>
                          </w:rPr>
                          <w:t xml:space="preserve"> I</w:t>
                        </w:r>
                      </w:ins>
                    </w:p>
                  </w:txbxContent>
                </v:textbox>
              </v:shape>
            </w:pict>
          </mc:Fallback>
        </mc:AlternateContent>
      </w:r>
      <w:r w:rsidR="00EC507B" w:rsidRPr="00DC09B8">
        <w:rPr>
          <w:noProof/>
          <w:lang w:val="es-PE" w:eastAsia="es-PE"/>
        </w:rPr>
        <mc:AlternateContent>
          <mc:Choice Requires="wps">
            <w:drawing>
              <wp:anchor distT="0" distB="0" distL="114300" distR="114300" simplePos="0" relativeHeight="251658244" behindDoc="0" locked="0" layoutInCell="1" allowOverlap="1" wp14:anchorId="24057D1B" wp14:editId="019D46DC">
                <wp:simplePos x="0" y="0"/>
                <wp:positionH relativeFrom="column">
                  <wp:posOffset>219075</wp:posOffset>
                </wp:positionH>
                <wp:positionV relativeFrom="paragraph">
                  <wp:posOffset>1593215</wp:posOffset>
                </wp:positionV>
                <wp:extent cx="2809875" cy="990600"/>
                <wp:effectExtent l="0" t="0" r="9525" b="0"/>
                <wp:wrapNone/>
                <wp:docPr id="12" name="Rectángulo 12"/>
                <wp:cNvGraphicFramePr/>
                <a:graphic xmlns:a="http://schemas.openxmlformats.org/drawingml/2006/main">
                  <a:graphicData uri="http://schemas.microsoft.com/office/word/2010/wordprocessingShape">
                    <wps:wsp>
                      <wps:cNvSpPr/>
                      <wps:spPr>
                        <a:xfrm>
                          <a:off x="0" y="0"/>
                          <a:ext cx="2809875" cy="9906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21447" id="Rectángulo 12" o:spid="_x0000_s1026" style="position:absolute;margin-left:17.25pt;margin-top:125.45pt;width:221.25pt;height:78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" fillcolor="white [3201]" stroked="f" strokeweight="2pt"/>
            </w:pict>
          </mc:Fallback>
        </mc:AlternateContent>
      </w:r>
    </w:p>
    <w:p w14:paraId="0DE59FD7" w14:textId="77777777" w:rsidR="001A6F08" w:rsidRDefault="001A6F08" w:rsidP="00D5789D">
      <w:pPr>
        <w:rPr>
          <w:lang w:val="es-PE"/>
        </w:rPr>
      </w:pPr>
    </w:p>
    <w:p w14:paraId="3D31B780" w14:textId="77777777" w:rsidR="001A6F08" w:rsidRDefault="001A6F08" w:rsidP="00D5789D">
      <w:pPr>
        <w:rPr>
          <w:lang w:val="es-PE"/>
        </w:rPr>
      </w:pPr>
    </w:p>
    <w:p w14:paraId="37596C69" w14:textId="77777777" w:rsidR="001A6F08" w:rsidRDefault="001A6F08" w:rsidP="00D5789D">
      <w:pPr>
        <w:rPr>
          <w:lang w:val="es-PE"/>
        </w:rPr>
      </w:pPr>
    </w:p>
    <w:p w14:paraId="7CA0D9D9" w14:textId="77777777" w:rsidR="001A6F08" w:rsidRDefault="001A6F08" w:rsidP="00D5789D">
      <w:pPr>
        <w:rPr>
          <w:lang w:val="es-PE"/>
        </w:rPr>
      </w:pPr>
    </w:p>
    <w:p w14:paraId="41D254A4" w14:textId="3B783C4C" w:rsidR="001A6F08" w:rsidRDefault="00A43607" w:rsidP="00D5789D">
      <w:pPr>
        <w:rPr>
          <w:lang w:val="es-PE"/>
        </w:rPr>
      </w:pPr>
      <w:r w:rsidRPr="00DC09B8">
        <w:rPr>
          <w:noProof/>
          <w:lang w:val="es-PE" w:eastAsia="es-PE"/>
        </w:rPr>
        <w:drawing>
          <wp:anchor distT="0" distB="0" distL="114300" distR="114300" simplePos="0" relativeHeight="251658245" behindDoc="0" locked="0" layoutInCell="1" allowOverlap="1" wp14:anchorId="0782EB43" wp14:editId="7C03AA65">
            <wp:simplePos x="0" y="0"/>
            <wp:positionH relativeFrom="column">
              <wp:posOffset>429260</wp:posOffset>
            </wp:positionH>
            <wp:positionV relativeFrom="paragraph">
              <wp:posOffset>110490</wp:posOffset>
            </wp:positionV>
            <wp:extent cx="1351280" cy="1245397"/>
            <wp:effectExtent l="0" t="0" r="0" b="0"/>
            <wp:wrapNone/>
            <wp:docPr id="10" name="Imagen 10" descr="Escudo U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do UCS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5654" cy="1249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F29" w:rsidRPr="00DC09B8">
        <w:rPr>
          <w:noProof/>
          <w:lang w:val="es-PE" w:eastAsia="es-PE"/>
        </w:rPr>
        <w:drawing>
          <wp:anchor distT="0" distB="0" distL="114300" distR="114300" simplePos="0" relativeHeight="251658246" behindDoc="0" locked="0" layoutInCell="1" allowOverlap="1" wp14:anchorId="09B4156E" wp14:editId="4F7C82D4">
            <wp:simplePos x="0" y="0"/>
            <wp:positionH relativeFrom="column">
              <wp:posOffset>1771650</wp:posOffset>
            </wp:positionH>
            <wp:positionV relativeFrom="paragraph">
              <wp:posOffset>262890</wp:posOffset>
            </wp:positionV>
            <wp:extent cx="2017395" cy="952500"/>
            <wp:effectExtent l="0" t="0" r="1905" b="0"/>
            <wp:wrapNone/>
            <wp:docPr id="11" name="Imagen 11" descr="http://www.ucsm.edu.pe/jinis/Images/Logo_e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m.edu.pe/jinis/Images/Logo_epis.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1739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05E654" w14:textId="77777777" w:rsidR="001A6F08" w:rsidRDefault="001A6F08" w:rsidP="00D5789D">
      <w:pPr>
        <w:rPr>
          <w:lang w:val="es-PE"/>
        </w:rPr>
      </w:pPr>
    </w:p>
    <w:p w14:paraId="2661FAAF" w14:textId="77777777" w:rsidR="001A6F08" w:rsidRDefault="001A6F08" w:rsidP="00D5789D">
      <w:pPr>
        <w:rPr>
          <w:lang w:val="es-PE"/>
        </w:rPr>
      </w:pPr>
    </w:p>
    <w:p w14:paraId="17DAE112" w14:textId="77777777" w:rsidR="001A6F08" w:rsidRDefault="001A6F08" w:rsidP="00D5789D">
      <w:pPr>
        <w:rPr>
          <w:lang w:val="es-PE"/>
        </w:rPr>
      </w:pPr>
    </w:p>
    <w:p w14:paraId="42F92CAE" w14:textId="77777777" w:rsidR="001A6F08" w:rsidRDefault="001A6F08" w:rsidP="00D5789D">
      <w:pPr>
        <w:rPr>
          <w:lang w:val="es-PE"/>
        </w:rPr>
      </w:pPr>
    </w:p>
    <w:p w14:paraId="6C33F171" w14:textId="77777777" w:rsidR="001A6F08" w:rsidRDefault="00601EE4" w:rsidP="00D5789D">
      <w:pPr>
        <w:rPr>
          <w:lang w:val="es-PE"/>
        </w:rPr>
      </w:pPr>
      <w:r w:rsidRPr="00DC09B8">
        <w:rPr>
          <w:noProof/>
          <w:lang w:val="es-PE" w:eastAsia="es-PE"/>
        </w:rPr>
        <mc:AlternateContent>
          <mc:Choice Requires="wps">
            <w:drawing>
              <wp:anchor distT="0" distB="0" distL="114300" distR="114300" simplePos="0" relativeHeight="251658240" behindDoc="0" locked="0" layoutInCell="1" allowOverlap="1" wp14:anchorId="323F8CB2" wp14:editId="5885CAE1">
                <wp:simplePos x="0" y="0"/>
                <wp:positionH relativeFrom="column">
                  <wp:posOffset>457200</wp:posOffset>
                </wp:positionH>
                <wp:positionV relativeFrom="paragraph">
                  <wp:posOffset>8890</wp:posOffset>
                </wp:positionV>
                <wp:extent cx="5286375" cy="16954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69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3EEDA" w14:textId="63BC88BA" w:rsidR="002B5E55" w:rsidRPr="00E75998" w:rsidRDefault="002B5E55" w:rsidP="00E75998">
                            <w:pPr>
                              <w:spacing w:after="360" w:line="216" w:lineRule="auto"/>
                              <w:jc w:val="left"/>
                              <w:rPr>
                                <w:rFonts w:ascii="Arial" w:hAnsi="Arial"/>
                                <w:b/>
                                <w:color w:val="428F35"/>
                                <w:sz w:val="56"/>
                                <w:lang w:val="es-PE"/>
                              </w:rPr>
                            </w:pPr>
                            <w:r w:rsidRPr="001A6F08">
                              <w:rPr>
                                <w:rFonts w:ascii="Arial" w:hAnsi="Arial"/>
                                <w:b/>
                                <w:color w:val="428F35"/>
                                <w:sz w:val="56"/>
                                <w:lang w:val="es-PE"/>
                              </w:rPr>
                              <w:t>Práctica</w:t>
                            </w:r>
                            <w:r w:rsidR="00E75998">
                              <w:rPr>
                                <w:rFonts w:ascii="Arial" w:hAnsi="Arial"/>
                                <w:b/>
                                <w:color w:val="428F35"/>
                                <w:sz w:val="56"/>
                                <w:lang w:val="es-PE"/>
                              </w:rPr>
                              <w:t xml:space="preserve"> </w:t>
                            </w:r>
                            <w:r w:rsidRPr="001A6F08">
                              <w:rPr>
                                <w:rFonts w:ascii="Arial" w:hAnsi="Arial"/>
                                <w:b/>
                                <w:color w:val="428F35"/>
                                <w:sz w:val="56"/>
                                <w:lang w:val="es-PE"/>
                              </w:rPr>
                              <w:t>N°</w:t>
                            </w:r>
                            <w:r w:rsidR="00E75998">
                              <w:rPr>
                                <w:rFonts w:ascii="Arial" w:hAnsi="Arial"/>
                                <w:b/>
                                <w:color w:val="428F35"/>
                                <w:sz w:val="56"/>
                                <w:lang w:val="es-PE"/>
                              </w:rPr>
                              <w:t>0</w:t>
                            </w:r>
                            <w:r w:rsidR="00E06FF3">
                              <w:rPr>
                                <w:rFonts w:ascii="Arial" w:hAnsi="Arial"/>
                                <w:b/>
                                <w:color w:val="428F35"/>
                                <w:sz w:val="56"/>
                                <w:lang w:val="es-PE"/>
                              </w:rPr>
                              <w:t>9</w:t>
                            </w:r>
                            <w:r w:rsidR="004C61E4">
                              <w:rPr>
                                <w:rFonts w:ascii="Arial" w:hAnsi="Arial"/>
                                <w:b/>
                                <w:color w:val="428F35"/>
                                <w:sz w:val="56"/>
                                <w:lang w:val="es-PE"/>
                              </w:rPr>
                              <w:t xml:space="preserve">: </w:t>
                            </w:r>
                            <w:r w:rsidR="00E75998" w:rsidRPr="00E75998">
                              <w:rPr>
                                <w:rFonts w:ascii="Arial" w:hAnsi="Arial"/>
                                <w:b/>
                                <w:color w:val="428F35"/>
                                <w:sz w:val="56"/>
                                <w:lang w:val="es-PE"/>
                              </w:rPr>
                              <w:t>Manejo de</w:t>
                            </w:r>
                            <w:r w:rsidR="00E75998">
                              <w:rPr>
                                <w:rFonts w:ascii="Arial" w:hAnsi="Arial"/>
                                <w:b/>
                                <w:color w:val="428F35"/>
                                <w:sz w:val="56"/>
                                <w:lang w:val="es-PE"/>
                              </w:rPr>
                              <w:t xml:space="preserve"> </w:t>
                            </w:r>
                            <w:r w:rsidR="00E75998" w:rsidRPr="00E75998">
                              <w:rPr>
                                <w:rFonts w:ascii="Arial" w:hAnsi="Arial"/>
                                <w:b/>
                                <w:color w:val="428F35"/>
                                <w:sz w:val="56"/>
                                <w:lang w:val="es-PE"/>
                              </w:rPr>
                              <w:t>Archivos en Java</w:t>
                            </w:r>
                          </w:p>
                          <w:p w14:paraId="4ABF1077" w14:textId="4C293694" w:rsidR="002B5E55" w:rsidRPr="001A6F08" w:rsidRDefault="002B5E55" w:rsidP="00D5789D">
                            <w:pPr>
                              <w:spacing w:after="0"/>
                              <w:rPr>
                                <w:rFonts w:ascii="Arial" w:hAnsi="Arial"/>
                                <w:sz w:val="28"/>
                                <w:lang w:val="es-PE"/>
                              </w:rPr>
                            </w:pPr>
                            <w:r w:rsidRPr="001A6F08">
                              <w:rPr>
                                <w:rFonts w:ascii="Arial" w:hAnsi="Arial"/>
                                <w:sz w:val="28"/>
                                <w:lang w:val="es-PE"/>
                              </w:rPr>
                              <w:t>Elaborado por:</w:t>
                            </w:r>
                            <w:r w:rsidR="004E6007">
                              <w:rPr>
                                <w:rFonts w:ascii="Arial" w:hAnsi="Arial"/>
                                <w:sz w:val="28"/>
                                <w:lang w:val="es-PE"/>
                              </w:rPr>
                              <w:t xml:space="preserve"> </w:t>
                            </w:r>
                          </w:p>
                          <w:p w14:paraId="45CC873B" w14:textId="5AEAA88B" w:rsidR="00A43607" w:rsidRDefault="0024007C" w:rsidP="0024007C">
                            <w:pPr>
                              <w:spacing w:after="0"/>
                              <w:ind w:left="1843"/>
                              <w:rPr>
                                <w:rFonts w:ascii="Arial" w:hAnsi="Arial"/>
                                <w:sz w:val="28"/>
                                <w:lang w:val="es-PE"/>
                              </w:rPr>
                            </w:pPr>
                            <w:proofErr w:type="spellStart"/>
                            <w:r>
                              <w:rPr>
                                <w:rFonts w:ascii="Arial" w:hAnsi="Arial"/>
                                <w:sz w:val="28"/>
                                <w:lang w:val="es-PE"/>
                              </w:rPr>
                              <w:t>Cusirramos</w:t>
                            </w:r>
                            <w:proofErr w:type="spellEnd"/>
                            <w:r>
                              <w:rPr>
                                <w:rFonts w:ascii="Arial" w:hAnsi="Arial"/>
                                <w:sz w:val="28"/>
                                <w:lang w:val="es-PE"/>
                              </w:rPr>
                              <w:t xml:space="preserve"> Chiri</w:t>
                            </w:r>
                            <w:r w:rsidR="00936298">
                              <w:rPr>
                                <w:rFonts w:ascii="Arial" w:hAnsi="Arial"/>
                                <w:sz w:val="28"/>
                                <w:lang w:val="es-PE"/>
                              </w:rPr>
                              <w:t xml:space="preserve">, </w:t>
                            </w:r>
                            <w:r w:rsidR="00763FBF">
                              <w:rPr>
                                <w:rFonts w:ascii="Arial" w:hAnsi="Arial"/>
                                <w:sz w:val="28"/>
                                <w:lang w:val="es-PE"/>
                              </w:rPr>
                              <w:t xml:space="preserve">Santiago </w:t>
                            </w:r>
                            <w:r w:rsidR="00D24B51">
                              <w:rPr>
                                <w:rFonts w:ascii="Arial" w:hAnsi="Arial"/>
                                <w:sz w:val="28"/>
                                <w:lang w:val="es-PE"/>
                              </w:rPr>
                              <w:t>Jesús</w:t>
                            </w:r>
                          </w:p>
                          <w:p w14:paraId="1EE774F5" w14:textId="4EF1C41D" w:rsidR="002B5E55" w:rsidRPr="00F602E0" w:rsidRDefault="002B5E55" w:rsidP="00914AE4">
                            <w:pPr>
                              <w:spacing w:after="0"/>
                              <w:ind w:left="1843"/>
                              <w:rPr>
                                <w:rFonts w:ascii="Arial" w:hAnsi="Arial"/>
                                <w:sz w:val="28"/>
                                <w:lang w:val="es-P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F8CB2" id="Text Box 2" o:spid="_x0000_s1028" type="#_x0000_t202" style="position:absolute;left:0;text-align:left;margin-left:36pt;margin-top:.7pt;width:416.25pt;height:1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" filled="f" stroked="f">
                <v:textbox inset="0,0,0,0">
                  <w:txbxContent>
                    <w:p w14:paraId="4F13EEDA" w14:textId="63BC88BA" w:rsidR="002B5E55" w:rsidRPr="00E75998" w:rsidRDefault="002B5E55" w:rsidP="00E75998">
                      <w:pPr>
                        <w:spacing w:after="360" w:line="216" w:lineRule="auto"/>
                        <w:jc w:val="left"/>
                        <w:rPr>
                          <w:rFonts w:ascii="Arial" w:hAnsi="Arial"/>
                          <w:b/>
                          <w:color w:val="428F35"/>
                          <w:sz w:val="56"/>
                          <w:lang w:val="es-PE"/>
                        </w:rPr>
                      </w:pPr>
                      <w:r w:rsidRPr="001A6F08">
                        <w:rPr>
                          <w:rFonts w:ascii="Arial" w:hAnsi="Arial"/>
                          <w:b/>
                          <w:color w:val="428F35"/>
                          <w:sz w:val="56"/>
                          <w:lang w:val="es-PE"/>
                        </w:rPr>
                        <w:t>Práctica</w:t>
                      </w:r>
                      <w:r w:rsidR="00E75998">
                        <w:rPr>
                          <w:rFonts w:ascii="Arial" w:hAnsi="Arial"/>
                          <w:b/>
                          <w:color w:val="428F35"/>
                          <w:sz w:val="56"/>
                          <w:lang w:val="es-PE"/>
                        </w:rPr>
                        <w:t xml:space="preserve"> </w:t>
                      </w:r>
                      <w:r w:rsidRPr="001A6F08">
                        <w:rPr>
                          <w:rFonts w:ascii="Arial" w:hAnsi="Arial"/>
                          <w:b/>
                          <w:color w:val="428F35"/>
                          <w:sz w:val="56"/>
                          <w:lang w:val="es-PE"/>
                        </w:rPr>
                        <w:t>N°</w:t>
                      </w:r>
                      <w:r w:rsidR="00E75998">
                        <w:rPr>
                          <w:rFonts w:ascii="Arial" w:hAnsi="Arial"/>
                          <w:b/>
                          <w:color w:val="428F35"/>
                          <w:sz w:val="56"/>
                          <w:lang w:val="es-PE"/>
                        </w:rPr>
                        <w:t>0</w:t>
                      </w:r>
                      <w:r w:rsidR="00E06FF3">
                        <w:rPr>
                          <w:rFonts w:ascii="Arial" w:hAnsi="Arial"/>
                          <w:b/>
                          <w:color w:val="428F35"/>
                          <w:sz w:val="56"/>
                          <w:lang w:val="es-PE"/>
                        </w:rPr>
                        <w:t>9</w:t>
                      </w:r>
                      <w:r w:rsidR="004C61E4">
                        <w:rPr>
                          <w:rFonts w:ascii="Arial" w:hAnsi="Arial"/>
                          <w:b/>
                          <w:color w:val="428F35"/>
                          <w:sz w:val="56"/>
                          <w:lang w:val="es-PE"/>
                        </w:rPr>
                        <w:t xml:space="preserve">: </w:t>
                      </w:r>
                      <w:r w:rsidR="00E75998" w:rsidRPr="00E75998">
                        <w:rPr>
                          <w:rFonts w:ascii="Arial" w:hAnsi="Arial"/>
                          <w:b/>
                          <w:color w:val="428F35"/>
                          <w:sz w:val="56"/>
                          <w:lang w:val="es-PE"/>
                        </w:rPr>
                        <w:t>Manejo de</w:t>
                      </w:r>
                      <w:r w:rsidR="00E75998">
                        <w:rPr>
                          <w:rFonts w:ascii="Arial" w:hAnsi="Arial"/>
                          <w:b/>
                          <w:color w:val="428F35"/>
                          <w:sz w:val="56"/>
                          <w:lang w:val="es-PE"/>
                        </w:rPr>
                        <w:t xml:space="preserve"> </w:t>
                      </w:r>
                      <w:r w:rsidR="00E75998" w:rsidRPr="00E75998">
                        <w:rPr>
                          <w:rFonts w:ascii="Arial" w:hAnsi="Arial"/>
                          <w:b/>
                          <w:color w:val="428F35"/>
                          <w:sz w:val="56"/>
                          <w:lang w:val="es-PE"/>
                        </w:rPr>
                        <w:t>Archivos en Java</w:t>
                      </w:r>
                    </w:p>
                    <w:p w14:paraId="4ABF1077" w14:textId="4C293694" w:rsidR="002B5E55" w:rsidRPr="001A6F08" w:rsidRDefault="002B5E55" w:rsidP="00D5789D">
                      <w:pPr>
                        <w:spacing w:after="0"/>
                        <w:rPr>
                          <w:rFonts w:ascii="Arial" w:hAnsi="Arial"/>
                          <w:sz w:val="28"/>
                          <w:lang w:val="es-PE"/>
                        </w:rPr>
                      </w:pPr>
                      <w:r w:rsidRPr="001A6F08">
                        <w:rPr>
                          <w:rFonts w:ascii="Arial" w:hAnsi="Arial"/>
                          <w:sz w:val="28"/>
                          <w:lang w:val="es-PE"/>
                        </w:rPr>
                        <w:t>Elaborado por:</w:t>
                      </w:r>
                      <w:r w:rsidR="004E6007">
                        <w:rPr>
                          <w:rFonts w:ascii="Arial" w:hAnsi="Arial"/>
                          <w:sz w:val="28"/>
                          <w:lang w:val="es-PE"/>
                        </w:rPr>
                        <w:t xml:space="preserve"> </w:t>
                      </w:r>
                    </w:p>
                    <w:p w14:paraId="45CC873B" w14:textId="5AEAA88B" w:rsidR="00A43607" w:rsidRDefault="0024007C" w:rsidP="0024007C">
                      <w:pPr>
                        <w:spacing w:after="0"/>
                        <w:ind w:left="1843"/>
                        <w:rPr>
                          <w:rFonts w:ascii="Arial" w:hAnsi="Arial"/>
                          <w:sz w:val="28"/>
                          <w:lang w:val="es-PE"/>
                        </w:rPr>
                      </w:pPr>
                      <w:proofErr w:type="spellStart"/>
                      <w:r>
                        <w:rPr>
                          <w:rFonts w:ascii="Arial" w:hAnsi="Arial"/>
                          <w:sz w:val="28"/>
                          <w:lang w:val="es-PE"/>
                        </w:rPr>
                        <w:t>Cusirramos</w:t>
                      </w:r>
                      <w:proofErr w:type="spellEnd"/>
                      <w:r>
                        <w:rPr>
                          <w:rFonts w:ascii="Arial" w:hAnsi="Arial"/>
                          <w:sz w:val="28"/>
                          <w:lang w:val="es-PE"/>
                        </w:rPr>
                        <w:t xml:space="preserve"> Chiri</w:t>
                      </w:r>
                      <w:r w:rsidR="00936298">
                        <w:rPr>
                          <w:rFonts w:ascii="Arial" w:hAnsi="Arial"/>
                          <w:sz w:val="28"/>
                          <w:lang w:val="es-PE"/>
                        </w:rPr>
                        <w:t xml:space="preserve">, </w:t>
                      </w:r>
                      <w:r w:rsidR="00763FBF">
                        <w:rPr>
                          <w:rFonts w:ascii="Arial" w:hAnsi="Arial"/>
                          <w:sz w:val="28"/>
                          <w:lang w:val="es-PE"/>
                        </w:rPr>
                        <w:t xml:space="preserve">Santiago </w:t>
                      </w:r>
                      <w:r w:rsidR="00D24B51">
                        <w:rPr>
                          <w:rFonts w:ascii="Arial" w:hAnsi="Arial"/>
                          <w:sz w:val="28"/>
                          <w:lang w:val="es-PE"/>
                        </w:rPr>
                        <w:t>Jesús</w:t>
                      </w:r>
                    </w:p>
                    <w:p w14:paraId="1EE774F5" w14:textId="4EF1C41D" w:rsidR="002B5E55" w:rsidRPr="00F602E0" w:rsidRDefault="002B5E55" w:rsidP="00914AE4">
                      <w:pPr>
                        <w:spacing w:after="0"/>
                        <w:ind w:left="1843"/>
                        <w:rPr>
                          <w:rFonts w:ascii="Arial" w:hAnsi="Arial"/>
                          <w:sz w:val="28"/>
                          <w:lang w:val="es-PE"/>
                        </w:rPr>
                      </w:pPr>
                    </w:p>
                  </w:txbxContent>
                </v:textbox>
              </v:shape>
            </w:pict>
          </mc:Fallback>
        </mc:AlternateContent>
      </w:r>
    </w:p>
    <w:p w14:paraId="1FC25AEA" w14:textId="77777777" w:rsidR="001A6F08" w:rsidRDefault="001A6F08" w:rsidP="00D5789D">
      <w:pPr>
        <w:rPr>
          <w:lang w:val="es-PE"/>
        </w:rPr>
      </w:pPr>
    </w:p>
    <w:p w14:paraId="7E2674FB" w14:textId="77777777" w:rsidR="001A6F08" w:rsidRDefault="001A6F08" w:rsidP="00D5789D">
      <w:pPr>
        <w:rPr>
          <w:lang w:val="es-PE"/>
        </w:rPr>
      </w:pPr>
    </w:p>
    <w:p w14:paraId="2462C74F" w14:textId="77777777" w:rsidR="001A6F08" w:rsidRDefault="001A6F08" w:rsidP="00D5789D">
      <w:pPr>
        <w:rPr>
          <w:lang w:val="es-PE"/>
        </w:rPr>
      </w:pPr>
    </w:p>
    <w:p w14:paraId="7C84DA91" w14:textId="77777777" w:rsidR="001A6F08" w:rsidRDefault="001A6F08" w:rsidP="00D5789D">
      <w:pPr>
        <w:rPr>
          <w:lang w:val="es-PE"/>
        </w:rPr>
      </w:pPr>
    </w:p>
    <w:p w14:paraId="0FC1E7B6" w14:textId="77777777" w:rsidR="001A6F08" w:rsidRDefault="001A6F08" w:rsidP="00D5789D">
      <w:pPr>
        <w:rPr>
          <w:lang w:val="es-PE"/>
        </w:rPr>
      </w:pPr>
    </w:p>
    <w:p w14:paraId="1CE2EE7C" w14:textId="4932F526" w:rsidR="001A6F08" w:rsidRDefault="001A6F08" w:rsidP="00D5789D">
      <w:pPr>
        <w:rPr>
          <w:lang w:val="es-PE"/>
        </w:rPr>
      </w:pPr>
    </w:p>
    <w:p w14:paraId="6874D9C8" w14:textId="77777777" w:rsidR="001A6F08" w:rsidRDefault="00914AE4" w:rsidP="00D5789D">
      <w:pPr>
        <w:rPr>
          <w:lang w:val="es-PE"/>
        </w:rPr>
      </w:pPr>
      <w:r w:rsidRPr="00DC09B8">
        <w:rPr>
          <w:noProof/>
          <w:lang w:val="es-PE" w:eastAsia="es-PE"/>
        </w:rPr>
        <mc:AlternateContent>
          <mc:Choice Requires="wps">
            <w:drawing>
              <wp:anchor distT="0" distB="0" distL="114300" distR="114300" simplePos="0" relativeHeight="251658243" behindDoc="0" locked="0" layoutInCell="1" allowOverlap="1" wp14:anchorId="49B5508B" wp14:editId="4BDFC5E7">
                <wp:simplePos x="0" y="0"/>
                <wp:positionH relativeFrom="column">
                  <wp:posOffset>19050</wp:posOffset>
                </wp:positionH>
                <wp:positionV relativeFrom="paragraph">
                  <wp:posOffset>3772535</wp:posOffset>
                </wp:positionV>
                <wp:extent cx="7724775" cy="514350"/>
                <wp:effectExtent l="0" t="0" r="952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7B95" w14:textId="77777777" w:rsidR="002B5E55" w:rsidRPr="009E0397" w:rsidRDefault="002B5E55" w:rsidP="00914AE4">
                            <w:pPr>
                              <w:spacing w:after="0"/>
                              <w:jc w:val="center"/>
                              <w:rPr>
                                <w:rFonts w:ascii="Arial" w:hAnsi="Arial"/>
                                <w:color w:val="595959" w:themeColor="text1" w:themeTint="A6"/>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5508B" id="Text Box 5" o:spid="_x0000_s1029" type="#_x0000_t202" style="position:absolute;left:0;text-align:left;margin-left:1.5pt;margin-top:297.05pt;width:608.25pt;height:4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" filled="f" stroked="f">
                <v:textbox inset="0,0,0,0">
                  <w:txbxContent>
                    <w:p w14:paraId="22907B95" w14:textId="77777777" w:rsidR="002B5E55" w:rsidRPr="009E0397" w:rsidRDefault="002B5E55" w:rsidP="00914AE4">
                      <w:pPr>
                        <w:spacing w:after="0"/>
                        <w:jc w:val="center"/>
                        <w:rPr>
                          <w:rFonts w:ascii="Arial" w:hAnsi="Arial"/>
                          <w:color w:val="595959" w:themeColor="text1" w:themeTint="A6"/>
                          <w:sz w:val="16"/>
                        </w:rPr>
                      </w:pPr>
                    </w:p>
                  </w:txbxContent>
                </v:textbox>
              </v:shape>
            </w:pict>
          </mc:Fallback>
        </mc:AlternateContent>
      </w:r>
    </w:p>
    <w:p w14:paraId="65D3CD55" w14:textId="7F050451" w:rsidR="001A6F08" w:rsidRPr="00DC09B8" w:rsidRDefault="00A43607" w:rsidP="00D5789D">
      <w:pPr>
        <w:rPr>
          <w:lang w:val="es-PE"/>
        </w:rPr>
        <w:sectPr w:rsidR="001A6F08" w:rsidRPr="00DC09B8" w:rsidSect="00D21553">
          <w:headerReference w:type="default" r:id="rId14"/>
          <w:pgSz w:w="12240" w:h="15840"/>
          <w:pgMar w:top="0" w:right="0" w:bottom="0" w:left="0" w:header="0" w:footer="0" w:gutter="0"/>
          <w:cols w:space="720"/>
          <w:titlePg/>
        </w:sectPr>
      </w:pPr>
      <w:r>
        <w:rPr>
          <w:noProof/>
        </w:rPr>
        <w:drawing>
          <wp:inline distT="0" distB="0" distL="0" distR="0" wp14:anchorId="567BA6A3" wp14:editId="2688FB8A">
            <wp:extent cx="7770768" cy="4045237"/>
            <wp:effectExtent l="0" t="0" r="1905" b="0"/>
            <wp:docPr id="84952389" name="Imagen 6" descr="4 razones para aprender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razones para aprender programació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09075" cy="4065178"/>
                    </a:xfrm>
                    <a:prstGeom prst="rect">
                      <a:avLst/>
                    </a:prstGeom>
                    <a:noFill/>
                    <a:ln>
                      <a:noFill/>
                    </a:ln>
                  </pic:spPr>
                </pic:pic>
              </a:graphicData>
            </a:graphic>
          </wp:inline>
        </w:drawing>
      </w:r>
    </w:p>
    <w:p w14:paraId="09792381" w14:textId="77777777" w:rsidR="00636933" w:rsidRPr="001A6F08" w:rsidRDefault="00636933" w:rsidP="00636933">
      <w:pPr>
        <w:jc w:val="center"/>
      </w:pPr>
    </w:p>
    <w:p w14:paraId="0753B561" w14:textId="4C3F407B" w:rsidR="00FF50F1" w:rsidRPr="00A136C9" w:rsidRDefault="00B9537B" w:rsidP="005B30CF">
      <w:pPr>
        <w:rPr>
          <w:rFonts w:ascii="Arial" w:hAnsi="Arial" w:cs="Arial"/>
          <w:b/>
          <w:sz w:val="28"/>
          <w:szCs w:val="28"/>
          <w:lang w:val="es-PE"/>
        </w:rPr>
      </w:pPr>
      <w:r w:rsidRPr="00A136C9">
        <w:rPr>
          <w:lang w:val="es-PE"/>
        </w:rPr>
        <w:br w:type="page"/>
      </w:r>
      <w:r w:rsidR="00B022E5" w:rsidRPr="00A136C9">
        <w:rPr>
          <w:rFonts w:ascii="Arial" w:hAnsi="Arial" w:cs="Arial"/>
          <w:b/>
          <w:sz w:val="28"/>
          <w:szCs w:val="28"/>
          <w:lang w:val="es-PE"/>
        </w:rPr>
        <w:lastRenderedPageBreak/>
        <w:t xml:space="preserve">GRUPO </w:t>
      </w:r>
      <w:proofErr w:type="spellStart"/>
      <w:r w:rsidR="00B022E5" w:rsidRPr="00A136C9">
        <w:rPr>
          <w:rFonts w:ascii="Arial" w:hAnsi="Arial" w:cs="Arial"/>
          <w:b/>
          <w:sz w:val="28"/>
          <w:szCs w:val="28"/>
          <w:lang w:val="es-PE"/>
        </w:rPr>
        <w:t>N°</w:t>
      </w:r>
      <w:proofErr w:type="spellEnd"/>
      <w:r w:rsidR="00B022E5" w:rsidRPr="00A136C9">
        <w:rPr>
          <w:rFonts w:ascii="Arial" w:hAnsi="Arial" w:cs="Arial"/>
          <w:b/>
          <w:sz w:val="28"/>
          <w:szCs w:val="28"/>
          <w:lang w:val="es-PE"/>
        </w:rPr>
        <w:t xml:space="preserve"> </w:t>
      </w:r>
      <w:r w:rsidR="00A43607">
        <w:rPr>
          <w:rFonts w:ascii="Arial" w:hAnsi="Arial" w:cs="Arial"/>
          <w:b/>
          <w:sz w:val="28"/>
          <w:szCs w:val="28"/>
          <w:lang w:val="es-PE"/>
        </w:rPr>
        <w:t>0</w:t>
      </w:r>
      <w:r w:rsidR="005B30CF">
        <w:rPr>
          <w:rFonts w:ascii="Arial" w:hAnsi="Arial" w:cs="Arial"/>
          <w:b/>
          <w:sz w:val="28"/>
          <w:szCs w:val="28"/>
          <w:lang w:val="es-PE"/>
        </w:rPr>
        <w:t>4</w:t>
      </w:r>
    </w:p>
    <w:p w14:paraId="3161EF7B" w14:textId="77777777" w:rsidR="00B022E5" w:rsidRPr="00A136C9" w:rsidRDefault="00B022E5" w:rsidP="007F3179">
      <w:pPr>
        <w:pStyle w:val="Encabezado"/>
        <w:spacing w:before="60"/>
        <w:jc w:val="center"/>
        <w:rPr>
          <w:sz w:val="28"/>
          <w:szCs w:val="28"/>
          <w:lang w:val="es-PE"/>
        </w:rPr>
      </w:pPr>
    </w:p>
    <w:p w14:paraId="7A5B4554" w14:textId="5A5D174B" w:rsidR="007F3179" w:rsidRDefault="00B022E5" w:rsidP="005B30CF">
      <w:pPr>
        <w:pStyle w:val="Encabezado"/>
        <w:spacing w:before="60"/>
        <w:rPr>
          <w:rFonts w:ascii="Arial" w:hAnsi="Arial"/>
          <w:b/>
          <w:sz w:val="28"/>
          <w:lang w:val="es-PE"/>
        </w:rPr>
      </w:pPr>
      <w:r w:rsidRPr="00A136C9">
        <w:rPr>
          <w:rFonts w:ascii="Arial" w:hAnsi="Arial"/>
          <w:b/>
          <w:sz w:val="28"/>
          <w:lang w:val="es-PE"/>
        </w:rPr>
        <w:t xml:space="preserve">PRÁCTICAS DE </w:t>
      </w:r>
      <w:r w:rsidR="00F45620">
        <w:rPr>
          <w:rFonts w:ascii="Arial" w:hAnsi="Arial"/>
          <w:b/>
          <w:sz w:val="28"/>
          <w:lang w:val="es-PE"/>
        </w:rPr>
        <w:t>LENGUAJE DE PROGRAMACION</w:t>
      </w:r>
    </w:p>
    <w:p w14:paraId="03BE4721" w14:textId="77777777" w:rsidR="009959B6" w:rsidRPr="00A136C9" w:rsidRDefault="009959B6" w:rsidP="009959B6">
      <w:pPr>
        <w:pStyle w:val="Encabezado"/>
        <w:spacing w:before="60"/>
        <w:jc w:val="center"/>
        <w:rPr>
          <w:rFonts w:ascii="Arial" w:hAnsi="Arial"/>
          <w:b/>
          <w:sz w:val="28"/>
          <w:lang w:val="es-PE"/>
        </w:rPr>
      </w:pPr>
    </w:p>
    <w:p w14:paraId="1A7FA1A7" w14:textId="77777777" w:rsidR="007F3179" w:rsidRPr="00A136C9" w:rsidRDefault="007F3179" w:rsidP="007F3179">
      <w:pPr>
        <w:pStyle w:val="Encabezado"/>
        <w:pBdr>
          <w:bottom w:val="single" w:sz="4" w:space="1" w:color="auto"/>
        </w:pBdr>
        <w:rPr>
          <w:rFonts w:ascii="Arial" w:hAnsi="Arial"/>
          <w:b/>
          <w:sz w:val="32"/>
          <w:lang w:val="es-PE"/>
        </w:rPr>
      </w:pPr>
    </w:p>
    <w:p w14:paraId="2D693A24" w14:textId="77777777" w:rsidR="00EC54B4" w:rsidRPr="00A136C9" w:rsidRDefault="00EC54B4" w:rsidP="00EC54B4">
      <w:pPr>
        <w:pStyle w:val="Ttulo8"/>
        <w:numPr>
          <w:ilvl w:val="0"/>
          <w:numId w:val="0"/>
        </w:numPr>
        <w:jc w:val="center"/>
        <w:rPr>
          <w:sz w:val="24"/>
          <w:szCs w:val="24"/>
          <w:lang w:val="es-PE"/>
        </w:rPr>
      </w:pPr>
    </w:p>
    <w:p w14:paraId="38E852F1" w14:textId="77777777" w:rsidR="007F3179" w:rsidRDefault="00EA2EEC" w:rsidP="004C24D3">
      <w:pPr>
        <w:pStyle w:val="Ttulo8"/>
        <w:numPr>
          <w:ilvl w:val="0"/>
          <w:numId w:val="0"/>
        </w:numPr>
        <w:jc w:val="center"/>
        <w:rPr>
          <w:sz w:val="24"/>
          <w:szCs w:val="24"/>
          <w:lang w:val="es-PE"/>
        </w:rPr>
      </w:pPr>
      <w:r w:rsidRPr="00A136C9">
        <w:rPr>
          <w:sz w:val="24"/>
          <w:szCs w:val="24"/>
          <w:lang w:val="es-PE"/>
        </w:rPr>
        <w:t>Presentado por</w:t>
      </w:r>
      <w:r w:rsidR="007F3179" w:rsidRPr="00A136C9">
        <w:rPr>
          <w:sz w:val="24"/>
          <w:szCs w:val="24"/>
          <w:lang w:val="es-PE"/>
        </w:rPr>
        <w:t xml:space="preserve">: </w:t>
      </w:r>
    </w:p>
    <w:tbl>
      <w:tblPr>
        <w:tblStyle w:val="Tablaconcuadrcula"/>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4204"/>
        <w:gridCol w:w="840"/>
      </w:tblGrid>
      <w:tr w:rsidR="009959B6" w14:paraId="67CA9978" w14:textId="77777777" w:rsidTr="009959B6">
        <w:tc>
          <w:tcPr>
            <w:tcW w:w="1321" w:type="dxa"/>
          </w:tcPr>
          <w:p w14:paraId="4F421F61" w14:textId="19B98109" w:rsidR="009959B6" w:rsidRDefault="002A5537" w:rsidP="009959B6">
            <w:pPr>
              <w:rPr>
                <w:lang w:val="es-PE"/>
              </w:rPr>
            </w:pPr>
            <w:r>
              <w:rPr>
                <w:lang w:val="es-PE"/>
              </w:rPr>
              <w:t>60783993</w:t>
            </w:r>
          </w:p>
        </w:tc>
        <w:tc>
          <w:tcPr>
            <w:tcW w:w="4204" w:type="dxa"/>
          </w:tcPr>
          <w:p w14:paraId="36BAAAF3" w14:textId="3FB02D4E" w:rsidR="009959B6" w:rsidRDefault="002A5537" w:rsidP="009959B6">
            <w:pPr>
              <w:rPr>
                <w:lang w:val="es-PE"/>
              </w:rPr>
            </w:pPr>
            <w:r>
              <w:rPr>
                <w:lang w:val="es-PE"/>
              </w:rPr>
              <w:t>CUSIRRAMOS CHIRI, SANTIAGO JESUS</w:t>
            </w:r>
          </w:p>
        </w:tc>
        <w:tc>
          <w:tcPr>
            <w:tcW w:w="840" w:type="dxa"/>
          </w:tcPr>
          <w:p w14:paraId="323CF688" w14:textId="34633C23" w:rsidR="009959B6" w:rsidRDefault="009959B6" w:rsidP="009959B6">
            <w:pPr>
              <w:rPr>
                <w:lang w:val="es-PE"/>
              </w:rPr>
            </w:pPr>
            <w:r>
              <w:rPr>
                <w:lang w:val="es-PE"/>
              </w:rPr>
              <w:t>100%</w:t>
            </w:r>
          </w:p>
        </w:tc>
      </w:tr>
      <w:tr w:rsidR="009959B6" w14:paraId="23A64A3E" w14:textId="77777777" w:rsidTr="009959B6">
        <w:tc>
          <w:tcPr>
            <w:tcW w:w="1321" w:type="dxa"/>
          </w:tcPr>
          <w:p w14:paraId="626E772B" w14:textId="5EC042C7" w:rsidR="009959B6" w:rsidRDefault="009959B6" w:rsidP="009959B6">
            <w:pPr>
              <w:rPr>
                <w:lang w:val="es-PE"/>
              </w:rPr>
            </w:pPr>
          </w:p>
        </w:tc>
        <w:tc>
          <w:tcPr>
            <w:tcW w:w="4204" w:type="dxa"/>
          </w:tcPr>
          <w:p w14:paraId="42DEA003" w14:textId="7EBAC90F" w:rsidR="009959B6" w:rsidRDefault="009959B6" w:rsidP="009959B6">
            <w:pPr>
              <w:rPr>
                <w:lang w:val="es-PE"/>
              </w:rPr>
            </w:pPr>
          </w:p>
        </w:tc>
        <w:tc>
          <w:tcPr>
            <w:tcW w:w="840" w:type="dxa"/>
          </w:tcPr>
          <w:p w14:paraId="71AD6270" w14:textId="52D634F7" w:rsidR="009959B6" w:rsidRDefault="009959B6" w:rsidP="009959B6">
            <w:pPr>
              <w:rPr>
                <w:lang w:val="es-PE"/>
              </w:rPr>
            </w:pPr>
          </w:p>
        </w:tc>
      </w:tr>
    </w:tbl>
    <w:p w14:paraId="1FBBBF70" w14:textId="77777777" w:rsidR="001C7066" w:rsidRPr="00A136C9" w:rsidRDefault="001C7066" w:rsidP="001C7066">
      <w:pPr>
        <w:autoSpaceDE w:val="0"/>
        <w:autoSpaceDN w:val="0"/>
        <w:adjustRightInd w:val="0"/>
        <w:spacing w:after="0"/>
        <w:jc w:val="center"/>
        <w:rPr>
          <w:szCs w:val="24"/>
          <w:lang w:val="es-PE"/>
        </w:rPr>
      </w:pPr>
    </w:p>
    <w:p w14:paraId="00ABDDAB" w14:textId="77777777" w:rsidR="009376BE" w:rsidRPr="00A136C9" w:rsidRDefault="009376BE" w:rsidP="001C7066">
      <w:pPr>
        <w:autoSpaceDE w:val="0"/>
        <w:autoSpaceDN w:val="0"/>
        <w:adjustRightInd w:val="0"/>
        <w:spacing w:after="0"/>
        <w:jc w:val="center"/>
        <w:rPr>
          <w:szCs w:val="24"/>
          <w:lang w:val="es-PE"/>
        </w:rPr>
      </w:pPr>
    </w:p>
    <w:p w14:paraId="5C63A284" w14:textId="77777777" w:rsidR="009376BE" w:rsidRPr="00A136C9" w:rsidRDefault="009376BE" w:rsidP="001C7066">
      <w:pPr>
        <w:autoSpaceDE w:val="0"/>
        <w:autoSpaceDN w:val="0"/>
        <w:adjustRightInd w:val="0"/>
        <w:spacing w:after="0"/>
        <w:jc w:val="center"/>
        <w:rPr>
          <w:szCs w:val="24"/>
          <w:lang w:val="es-PE"/>
        </w:rPr>
      </w:pPr>
    </w:p>
    <w:p w14:paraId="755E8109" w14:textId="77777777" w:rsidR="001C7066" w:rsidRPr="00A136C9" w:rsidRDefault="001C7066" w:rsidP="001C7066">
      <w:pPr>
        <w:autoSpaceDE w:val="0"/>
        <w:autoSpaceDN w:val="0"/>
        <w:adjustRightInd w:val="0"/>
        <w:spacing w:after="0"/>
        <w:jc w:val="center"/>
        <w:rPr>
          <w:szCs w:val="24"/>
          <w:lang w:val="es-PE"/>
        </w:rPr>
      </w:pPr>
    </w:p>
    <w:p w14:paraId="45892ED4" w14:textId="77777777" w:rsidR="001C7066" w:rsidRPr="00A136C9" w:rsidRDefault="001C7066">
      <w:pPr>
        <w:jc w:val="left"/>
        <w:rPr>
          <w:rFonts w:ascii="Arial" w:hAnsi="Arial"/>
          <w:b/>
          <w:sz w:val="28"/>
          <w:lang w:val="es-PE"/>
        </w:rPr>
      </w:pPr>
    </w:p>
    <w:p w14:paraId="3AD65EE5" w14:textId="77777777" w:rsidR="001C7066" w:rsidRPr="00A136C9" w:rsidRDefault="001C7066" w:rsidP="007F3179">
      <w:pPr>
        <w:spacing w:line="480" w:lineRule="auto"/>
        <w:jc w:val="center"/>
        <w:rPr>
          <w:rFonts w:ascii="Arial" w:hAnsi="Arial"/>
          <w:b/>
          <w:sz w:val="28"/>
          <w:lang w:val="es-PE"/>
        </w:rPr>
        <w:sectPr w:rsidR="001C7066" w:rsidRPr="00A136C9" w:rsidSect="00817F85">
          <w:footerReference w:type="default" r:id="rId16"/>
          <w:headerReference w:type="first" r:id="rId17"/>
          <w:pgSz w:w="12240" w:h="15840" w:code="1"/>
          <w:pgMar w:top="1440" w:right="1800" w:bottom="1440" w:left="1800" w:header="720" w:footer="720" w:gutter="0"/>
          <w:pgNumType w:fmt="lowerRoman"/>
          <w:cols w:space="720"/>
        </w:sectPr>
      </w:pPr>
    </w:p>
    <w:p w14:paraId="4D0355E6" w14:textId="77777777" w:rsidR="007F3179" w:rsidRPr="00A136C9" w:rsidRDefault="00EA2EEC" w:rsidP="007F3179">
      <w:pPr>
        <w:pStyle w:val="Encabezado"/>
        <w:jc w:val="left"/>
        <w:rPr>
          <w:rFonts w:ascii="Arial" w:hAnsi="Arial" w:cs="Arial"/>
          <w:b/>
          <w:sz w:val="28"/>
          <w:lang w:val="es-PE"/>
        </w:rPr>
      </w:pPr>
      <w:r w:rsidRPr="00A136C9">
        <w:rPr>
          <w:rFonts w:ascii="Arial" w:hAnsi="Arial" w:cs="Arial"/>
          <w:b/>
          <w:sz w:val="28"/>
          <w:lang w:val="es-PE"/>
        </w:rPr>
        <w:lastRenderedPageBreak/>
        <w:t>RECONOCIMIENTOS</w:t>
      </w:r>
    </w:p>
    <w:p w14:paraId="1403492D" w14:textId="77777777" w:rsidR="007F3179" w:rsidRPr="00A136C9" w:rsidRDefault="007F3179" w:rsidP="007F3179">
      <w:pPr>
        <w:pStyle w:val="Encabezado"/>
        <w:pBdr>
          <w:bottom w:val="single" w:sz="4" w:space="1" w:color="auto"/>
        </w:pBdr>
        <w:jc w:val="left"/>
        <w:rPr>
          <w:rFonts w:ascii="Arial" w:hAnsi="Arial" w:cs="Arial"/>
          <w:b/>
          <w:sz w:val="32"/>
          <w:lang w:val="es-PE"/>
        </w:rPr>
      </w:pPr>
    </w:p>
    <w:p w14:paraId="5D1AF70C" w14:textId="77777777" w:rsidR="007F3179" w:rsidRPr="00A136C9" w:rsidRDefault="007F3179" w:rsidP="007F3179">
      <w:pPr>
        <w:rPr>
          <w:rFonts w:ascii="Arial" w:hAnsi="Arial" w:cs="Arial"/>
          <w:sz w:val="22"/>
          <w:lang w:val="es-PE"/>
        </w:rPr>
      </w:pPr>
    </w:p>
    <w:p w14:paraId="6F2C88A3" w14:textId="77777777" w:rsidR="00D86924" w:rsidRDefault="00D86924" w:rsidP="00D86924">
      <w:pPr>
        <w:rPr>
          <w:lang w:val="es-PE"/>
        </w:rPr>
      </w:pPr>
      <w:r>
        <w:rPr>
          <w:lang w:val="es-PE"/>
        </w:rPr>
        <w:t xml:space="preserve">El autor de este trabajo </w:t>
      </w:r>
      <w:r w:rsidRPr="00A136C9">
        <w:rPr>
          <w:lang w:val="es-PE"/>
        </w:rPr>
        <w:t>reconoce con gratitud a</w:t>
      </w:r>
      <w:r>
        <w:rPr>
          <w:lang w:val="es-PE"/>
        </w:rPr>
        <w:t xml:space="preserve"> los creadores de los lenguajes JAVA y otras personalidades y autores de libros de programación </w:t>
      </w:r>
      <w:r w:rsidRPr="00370D57">
        <w:rPr>
          <w:lang w:val="es-PE"/>
        </w:rPr>
        <w:t xml:space="preserve">Bjarne Stroustrup, Dennis Ritchie, </w:t>
      </w:r>
      <w:proofErr w:type="spellStart"/>
      <w:r w:rsidRPr="00370D57">
        <w:rPr>
          <w:lang w:val="es-PE"/>
        </w:rPr>
        <w:t>Herb</w:t>
      </w:r>
      <w:proofErr w:type="spellEnd"/>
      <w:r w:rsidRPr="00370D57">
        <w:rPr>
          <w:lang w:val="es-PE"/>
        </w:rPr>
        <w:t xml:space="preserve"> </w:t>
      </w:r>
      <w:proofErr w:type="spellStart"/>
      <w:r w:rsidRPr="00370D57">
        <w:rPr>
          <w:lang w:val="es-PE"/>
        </w:rPr>
        <w:t>Sutter</w:t>
      </w:r>
      <w:proofErr w:type="spellEnd"/>
      <w:r w:rsidRPr="00370D57">
        <w:rPr>
          <w:lang w:val="es-PE"/>
        </w:rPr>
        <w:t xml:space="preserve">, </w:t>
      </w:r>
      <w:proofErr w:type="spellStart"/>
      <w:r w:rsidRPr="00370D57">
        <w:rPr>
          <w:lang w:val="es-PE"/>
        </w:rPr>
        <w:t>Herb</w:t>
      </w:r>
      <w:proofErr w:type="spellEnd"/>
      <w:r w:rsidRPr="00370D57">
        <w:rPr>
          <w:lang w:val="es-PE"/>
        </w:rPr>
        <w:t xml:space="preserve"> </w:t>
      </w:r>
      <w:proofErr w:type="spellStart"/>
      <w:r w:rsidRPr="00370D57">
        <w:rPr>
          <w:lang w:val="es-PE"/>
        </w:rPr>
        <w:t>Sutter</w:t>
      </w:r>
      <w:proofErr w:type="spellEnd"/>
      <w:r w:rsidRPr="00370D57">
        <w:rPr>
          <w:lang w:val="es-PE"/>
        </w:rPr>
        <w:t xml:space="preserve">, James Gosling, James Gosling, Brian </w:t>
      </w:r>
      <w:proofErr w:type="spellStart"/>
      <w:r w:rsidRPr="00370D57">
        <w:rPr>
          <w:lang w:val="es-PE"/>
        </w:rPr>
        <w:t>Kernighan</w:t>
      </w:r>
      <w:proofErr w:type="spellEnd"/>
      <w:r w:rsidRPr="00370D57">
        <w:rPr>
          <w:lang w:val="es-PE"/>
        </w:rPr>
        <w:t xml:space="preserve">, Brian </w:t>
      </w:r>
      <w:proofErr w:type="spellStart"/>
      <w:r w:rsidRPr="00370D57">
        <w:rPr>
          <w:lang w:val="es-PE"/>
        </w:rPr>
        <w:t>Kernighan</w:t>
      </w:r>
      <w:proofErr w:type="spellEnd"/>
      <w:r w:rsidRPr="00370D57">
        <w:rPr>
          <w:lang w:val="es-PE"/>
        </w:rPr>
        <w:t>, Ken Thompson</w:t>
      </w:r>
      <w:r>
        <w:rPr>
          <w:lang w:val="es-PE"/>
        </w:rPr>
        <w:t>.</w:t>
      </w:r>
    </w:p>
    <w:p w14:paraId="57B1B66E" w14:textId="77777777" w:rsidR="000E5C9A" w:rsidRPr="00DC09B8" w:rsidRDefault="000E5C9A" w:rsidP="00E85A57">
      <w:pPr>
        <w:rPr>
          <w:lang w:val="es-PE"/>
        </w:rPr>
      </w:pPr>
    </w:p>
    <w:p w14:paraId="1656D655" w14:textId="77777777" w:rsidR="00E85A57" w:rsidRPr="00DC09B8" w:rsidRDefault="00EA2EEC" w:rsidP="00E85A57">
      <w:pPr>
        <w:pStyle w:val="Encabezado"/>
        <w:jc w:val="left"/>
        <w:rPr>
          <w:rFonts w:ascii="Arial" w:hAnsi="Arial" w:cs="Arial"/>
          <w:b/>
          <w:sz w:val="28"/>
          <w:lang w:val="es-PE"/>
        </w:rPr>
      </w:pPr>
      <w:r>
        <w:rPr>
          <w:rFonts w:ascii="Arial" w:hAnsi="Arial" w:cs="Arial"/>
          <w:b/>
          <w:sz w:val="28"/>
          <w:lang w:val="es-PE"/>
        </w:rPr>
        <w:t>PALABRAS CLAVES</w:t>
      </w:r>
    </w:p>
    <w:p w14:paraId="1C693C12" w14:textId="77777777" w:rsidR="005102A3" w:rsidRPr="00DC09B8" w:rsidRDefault="005102A3" w:rsidP="005102A3">
      <w:pPr>
        <w:pStyle w:val="Encabezado"/>
        <w:pBdr>
          <w:bottom w:val="single" w:sz="4" w:space="1" w:color="auto"/>
        </w:pBdr>
        <w:jc w:val="left"/>
        <w:rPr>
          <w:rFonts w:ascii="Arial" w:hAnsi="Arial" w:cs="Arial"/>
          <w:b/>
          <w:sz w:val="32"/>
          <w:lang w:val="es-PE"/>
        </w:rPr>
      </w:pPr>
    </w:p>
    <w:p w14:paraId="0C323311" w14:textId="77777777" w:rsidR="005102A3" w:rsidRPr="00DC09B8" w:rsidRDefault="005102A3" w:rsidP="005102A3">
      <w:pPr>
        <w:rPr>
          <w:rFonts w:ascii="Arial" w:hAnsi="Arial" w:cs="Arial"/>
          <w:sz w:val="22"/>
          <w:lang w:val="es-PE"/>
        </w:rPr>
      </w:pPr>
    </w:p>
    <w:p w14:paraId="7CDDD350" w14:textId="64382778" w:rsidR="00E85A57" w:rsidRPr="00A136C9" w:rsidRDefault="00B53819" w:rsidP="00E85A57">
      <w:pPr>
        <w:rPr>
          <w:lang w:val="es-PE"/>
        </w:rPr>
      </w:pPr>
      <w:r w:rsidRPr="00B53819">
        <w:rPr>
          <w:lang w:val="es-PE"/>
        </w:rPr>
        <w:t>F</w:t>
      </w:r>
    </w:p>
    <w:p w14:paraId="6500907B" w14:textId="77777777" w:rsidR="007F3179" w:rsidRPr="00A136C9" w:rsidRDefault="007F3179" w:rsidP="00936C53">
      <w:pPr>
        <w:jc w:val="left"/>
        <w:rPr>
          <w:rFonts w:ascii="Arial" w:hAnsi="Arial"/>
          <w:b/>
          <w:sz w:val="28"/>
          <w:lang w:val="es-PE"/>
        </w:rPr>
      </w:pPr>
    </w:p>
    <w:p w14:paraId="61B3B897" w14:textId="77777777" w:rsidR="00936C53" w:rsidRPr="00A136C9" w:rsidRDefault="00936C53" w:rsidP="007F3179">
      <w:pPr>
        <w:rPr>
          <w:sz w:val="22"/>
          <w:lang w:val="es-PE"/>
        </w:rPr>
        <w:sectPr w:rsidR="00936C53" w:rsidRPr="00A136C9" w:rsidSect="001A6F08">
          <w:pgSz w:w="12240" w:h="15840" w:code="1"/>
          <w:pgMar w:top="1440" w:right="1800" w:bottom="1440" w:left="1800" w:header="720" w:footer="720" w:gutter="0"/>
          <w:pgNumType w:fmt="lowerRoman"/>
          <w:cols w:space="720"/>
        </w:sectPr>
      </w:pPr>
    </w:p>
    <w:p w14:paraId="46BD6700" w14:textId="77777777" w:rsidR="005102A3" w:rsidRPr="00DC09B8" w:rsidRDefault="00613E59" w:rsidP="00613E59">
      <w:pPr>
        <w:pStyle w:val="Encabezado"/>
        <w:pBdr>
          <w:bottom w:val="single" w:sz="4" w:space="1" w:color="auto"/>
        </w:pBdr>
        <w:jc w:val="left"/>
        <w:rPr>
          <w:rFonts w:ascii="Arial" w:hAnsi="Arial" w:cs="Arial"/>
          <w:b/>
          <w:sz w:val="32"/>
          <w:lang w:val="es-PE"/>
        </w:rPr>
      </w:pPr>
      <w:r>
        <w:rPr>
          <w:rFonts w:ascii="Arial" w:hAnsi="Arial" w:cs="Arial"/>
          <w:b/>
          <w:sz w:val="28"/>
          <w:lang w:val="es-PE"/>
        </w:rPr>
        <w:lastRenderedPageBreak/>
        <w:t>ÍNDICE</w:t>
      </w:r>
    </w:p>
    <w:p w14:paraId="6B254549" w14:textId="77777777" w:rsidR="005102A3" w:rsidRPr="00DC09B8" w:rsidRDefault="005102A3" w:rsidP="005102A3">
      <w:pPr>
        <w:rPr>
          <w:rFonts w:ascii="Arial" w:hAnsi="Arial" w:cs="Arial"/>
          <w:sz w:val="22"/>
          <w:lang w:val="es-PE"/>
        </w:rPr>
      </w:pPr>
    </w:p>
    <w:sdt>
      <w:sdtPr>
        <w:rPr>
          <w:rFonts w:ascii="Times New Roman" w:eastAsiaTheme="minorEastAsia" w:hAnsi="Times New Roman" w:cs="Times New Roman"/>
          <w:noProof w:val="0"/>
          <w:sz w:val="24"/>
          <w:szCs w:val="24"/>
          <w:lang w:val="es-PE"/>
        </w:rPr>
        <w:id w:val="1494677281"/>
        <w:docPartObj>
          <w:docPartGallery w:val="Table of Contents"/>
          <w:docPartUnique/>
        </w:docPartObj>
      </w:sdtPr>
      <w:sdtEndPr>
        <w:rPr>
          <w:rFonts w:ascii="Arial" w:hAnsi="Arial" w:cs="Arial"/>
          <w:noProof/>
          <w:sz w:val="22"/>
          <w:szCs w:val="22"/>
        </w:rPr>
      </w:sdtEndPr>
      <w:sdtContent>
        <w:p w14:paraId="40F3E4E2" w14:textId="00333484" w:rsidR="000F5C5A" w:rsidRDefault="00D20B99">
          <w:pPr>
            <w:pStyle w:val="TDC1"/>
            <w:rPr>
              <w:rFonts w:asciiTheme="minorHAnsi" w:eastAsiaTheme="minorEastAsia" w:hAnsiTheme="minorHAnsi" w:cstheme="minorBidi"/>
              <w:kern w:val="2"/>
              <w:sz w:val="24"/>
              <w:szCs w:val="24"/>
              <w14:ligatures w14:val="standardContextual"/>
            </w:rPr>
          </w:pPr>
          <w:r w:rsidRPr="00DC09B8">
            <w:rPr>
              <w:lang w:val="es-PE"/>
            </w:rPr>
            <w:fldChar w:fldCharType="begin"/>
          </w:r>
          <w:r w:rsidRPr="00DC09B8">
            <w:rPr>
              <w:lang w:val="es-PE"/>
            </w:rPr>
            <w:instrText xml:space="preserve"> TOC \o "1-2" \h \z \t "Heading 3,3,Heading A3,3" </w:instrText>
          </w:r>
          <w:r w:rsidRPr="00DC09B8">
            <w:rPr>
              <w:lang w:val="es-PE"/>
            </w:rPr>
            <w:fldChar w:fldCharType="separate"/>
          </w:r>
          <w:hyperlink w:anchor="_Toc180650882" w:history="1">
            <w:r w:rsidR="000F5C5A" w:rsidRPr="00D60AA3">
              <w:rPr>
                <w:rStyle w:val="Hipervnculo"/>
                <w:lang w:val="es-PE"/>
              </w:rPr>
              <w:t>1.</w:t>
            </w:r>
            <w:r w:rsidR="000F5C5A">
              <w:rPr>
                <w:rFonts w:asciiTheme="minorHAnsi" w:eastAsiaTheme="minorEastAsia" w:hAnsiTheme="minorHAnsi" w:cstheme="minorBidi"/>
                <w:kern w:val="2"/>
                <w:sz w:val="24"/>
                <w:szCs w:val="24"/>
                <w14:ligatures w14:val="standardContextual"/>
              </w:rPr>
              <w:tab/>
            </w:r>
            <w:r w:rsidR="000F5C5A" w:rsidRPr="00D60AA3">
              <w:rPr>
                <w:rStyle w:val="Hipervnculo"/>
                <w:lang w:val="es-PE"/>
              </w:rPr>
              <w:t>RESÚMEN</w:t>
            </w:r>
            <w:r w:rsidR="000F5C5A">
              <w:rPr>
                <w:webHidden/>
              </w:rPr>
              <w:tab/>
            </w:r>
            <w:r w:rsidR="000F5C5A">
              <w:rPr>
                <w:webHidden/>
              </w:rPr>
              <w:fldChar w:fldCharType="begin"/>
            </w:r>
            <w:r w:rsidR="000F5C5A">
              <w:rPr>
                <w:webHidden/>
              </w:rPr>
              <w:instrText xml:space="preserve"> PAGEREF _Toc180650882 \h </w:instrText>
            </w:r>
            <w:r w:rsidR="000F5C5A">
              <w:rPr>
                <w:webHidden/>
              </w:rPr>
            </w:r>
            <w:r w:rsidR="000F5C5A">
              <w:rPr>
                <w:webHidden/>
              </w:rPr>
              <w:fldChar w:fldCharType="separate"/>
            </w:r>
            <w:r w:rsidR="008839B5">
              <w:rPr>
                <w:webHidden/>
              </w:rPr>
              <w:t>1</w:t>
            </w:r>
            <w:r w:rsidR="000F5C5A">
              <w:rPr>
                <w:webHidden/>
              </w:rPr>
              <w:fldChar w:fldCharType="end"/>
            </w:r>
          </w:hyperlink>
        </w:p>
        <w:p w14:paraId="67A095FB" w14:textId="7F74ABAC" w:rsidR="000F5C5A" w:rsidRDefault="000F5C5A">
          <w:pPr>
            <w:pStyle w:val="TDC1"/>
            <w:rPr>
              <w:rFonts w:asciiTheme="minorHAnsi" w:eastAsiaTheme="minorEastAsia" w:hAnsiTheme="minorHAnsi" w:cstheme="minorBidi"/>
              <w:kern w:val="2"/>
              <w:sz w:val="24"/>
              <w:szCs w:val="24"/>
              <w14:ligatures w14:val="standardContextual"/>
            </w:rPr>
          </w:pPr>
          <w:hyperlink w:anchor="_Toc180650883" w:history="1">
            <w:r w:rsidRPr="00D60AA3">
              <w:rPr>
                <w:rStyle w:val="Hipervnculo"/>
                <w:lang w:val="es-PE"/>
              </w:rPr>
              <w:t>2.</w:t>
            </w:r>
            <w:r>
              <w:rPr>
                <w:rFonts w:asciiTheme="minorHAnsi" w:eastAsiaTheme="minorEastAsia" w:hAnsiTheme="minorHAnsi" w:cstheme="minorBidi"/>
                <w:kern w:val="2"/>
                <w:sz w:val="24"/>
                <w:szCs w:val="24"/>
                <w14:ligatures w14:val="standardContextual"/>
              </w:rPr>
              <w:tab/>
            </w:r>
            <w:r w:rsidRPr="00D60AA3">
              <w:rPr>
                <w:rStyle w:val="Hipervnculo"/>
                <w:lang w:val="es-PE"/>
              </w:rPr>
              <w:t>INTRODUCCIÓN</w:t>
            </w:r>
            <w:r>
              <w:rPr>
                <w:webHidden/>
              </w:rPr>
              <w:tab/>
            </w:r>
            <w:r>
              <w:rPr>
                <w:webHidden/>
              </w:rPr>
              <w:fldChar w:fldCharType="begin"/>
            </w:r>
            <w:r>
              <w:rPr>
                <w:webHidden/>
              </w:rPr>
              <w:instrText xml:space="preserve"> PAGEREF _Toc180650883 \h </w:instrText>
            </w:r>
            <w:r>
              <w:rPr>
                <w:webHidden/>
              </w:rPr>
            </w:r>
            <w:r>
              <w:rPr>
                <w:webHidden/>
              </w:rPr>
              <w:fldChar w:fldCharType="separate"/>
            </w:r>
            <w:r w:rsidR="008839B5">
              <w:rPr>
                <w:webHidden/>
              </w:rPr>
              <w:t>1</w:t>
            </w:r>
            <w:r>
              <w:rPr>
                <w:webHidden/>
              </w:rPr>
              <w:fldChar w:fldCharType="end"/>
            </w:r>
          </w:hyperlink>
        </w:p>
        <w:p w14:paraId="16A69CE5" w14:textId="0371C300" w:rsidR="000F5C5A" w:rsidRDefault="000F5C5A">
          <w:pPr>
            <w:pStyle w:val="TDC1"/>
            <w:rPr>
              <w:rFonts w:asciiTheme="minorHAnsi" w:eastAsiaTheme="minorEastAsia" w:hAnsiTheme="minorHAnsi" w:cstheme="minorBidi"/>
              <w:kern w:val="2"/>
              <w:sz w:val="24"/>
              <w:szCs w:val="24"/>
              <w14:ligatures w14:val="standardContextual"/>
            </w:rPr>
          </w:pPr>
          <w:hyperlink w:anchor="_Toc180650884" w:history="1">
            <w:r w:rsidRPr="00D60AA3">
              <w:rPr>
                <w:rStyle w:val="Hipervnculo"/>
                <w:lang w:val="es-PE"/>
              </w:rPr>
              <w:t>3.</w:t>
            </w:r>
            <w:r>
              <w:rPr>
                <w:rFonts w:asciiTheme="minorHAnsi" w:eastAsiaTheme="minorEastAsia" w:hAnsiTheme="minorHAnsi" w:cstheme="minorBidi"/>
                <w:kern w:val="2"/>
                <w:sz w:val="24"/>
                <w:szCs w:val="24"/>
                <w14:ligatures w14:val="standardContextual"/>
              </w:rPr>
              <w:tab/>
            </w:r>
            <w:r w:rsidRPr="00D60AA3">
              <w:rPr>
                <w:rStyle w:val="Hipervnculo"/>
                <w:lang w:val="es-PE"/>
              </w:rPr>
              <w:t>MARCO TEÓRICO</w:t>
            </w:r>
            <w:r>
              <w:rPr>
                <w:webHidden/>
              </w:rPr>
              <w:tab/>
            </w:r>
            <w:r>
              <w:rPr>
                <w:webHidden/>
              </w:rPr>
              <w:fldChar w:fldCharType="begin"/>
            </w:r>
            <w:r>
              <w:rPr>
                <w:webHidden/>
              </w:rPr>
              <w:instrText xml:space="preserve"> PAGEREF _Toc180650884 \h </w:instrText>
            </w:r>
            <w:r>
              <w:rPr>
                <w:webHidden/>
              </w:rPr>
            </w:r>
            <w:r>
              <w:rPr>
                <w:webHidden/>
              </w:rPr>
              <w:fldChar w:fldCharType="separate"/>
            </w:r>
            <w:r w:rsidR="008839B5">
              <w:rPr>
                <w:webHidden/>
              </w:rPr>
              <w:t>1</w:t>
            </w:r>
            <w:r>
              <w:rPr>
                <w:webHidden/>
              </w:rPr>
              <w:fldChar w:fldCharType="end"/>
            </w:r>
          </w:hyperlink>
        </w:p>
        <w:p w14:paraId="10DDC773" w14:textId="0160476F" w:rsidR="000F5C5A" w:rsidRDefault="000F5C5A">
          <w:pPr>
            <w:pStyle w:val="TDC1"/>
            <w:rPr>
              <w:rFonts w:asciiTheme="minorHAnsi" w:eastAsiaTheme="minorEastAsia" w:hAnsiTheme="minorHAnsi" w:cstheme="minorBidi"/>
              <w:kern w:val="2"/>
              <w:sz w:val="24"/>
              <w:szCs w:val="24"/>
              <w14:ligatures w14:val="standardContextual"/>
            </w:rPr>
          </w:pPr>
          <w:hyperlink w:anchor="_Toc180650885" w:history="1">
            <w:r w:rsidRPr="00D60AA3">
              <w:rPr>
                <w:rStyle w:val="Hipervnculo"/>
                <w:rFonts w:eastAsia="MS Mincho"/>
                <w:caps/>
                <w:lang w:val="es-PE"/>
              </w:rPr>
              <w:t>4.</w:t>
            </w:r>
            <w:r>
              <w:rPr>
                <w:rFonts w:asciiTheme="minorHAnsi" w:eastAsiaTheme="minorEastAsia" w:hAnsiTheme="minorHAnsi" w:cstheme="minorBidi"/>
                <w:kern w:val="2"/>
                <w:sz w:val="24"/>
                <w:szCs w:val="24"/>
                <w14:ligatures w14:val="standardContextual"/>
              </w:rPr>
              <w:tab/>
            </w:r>
            <w:r w:rsidRPr="00D60AA3">
              <w:rPr>
                <w:rStyle w:val="Hipervnculo"/>
                <w:rFonts w:eastAsia="MS Mincho"/>
                <w:caps/>
                <w:lang w:val="es-PE"/>
              </w:rPr>
              <w:t>ACTIVIDADES</w:t>
            </w:r>
            <w:r>
              <w:rPr>
                <w:webHidden/>
              </w:rPr>
              <w:tab/>
            </w:r>
            <w:r>
              <w:rPr>
                <w:webHidden/>
              </w:rPr>
              <w:fldChar w:fldCharType="begin"/>
            </w:r>
            <w:r>
              <w:rPr>
                <w:webHidden/>
              </w:rPr>
              <w:instrText xml:space="preserve"> PAGEREF _Toc180650885 \h </w:instrText>
            </w:r>
            <w:r>
              <w:rPr>
                <w:webHidden/>
              </w:rPr>
            </w:r>
            <w:r>
              <w:rPr>
                <w:webHidden/>
              </w:rPr>
              <w:fldChar w:fldCharType="separate"/>
            </w:r>
            <w:r w:rsidR="008839B5">
              <w:rPr>
                <w:webHidden/>
              </w:rPr>
              <w:t>12</w:t>
            </w:r>
            <w:r>
              <w:rPr>
                <w:webHidden/>
              </w:rPr>
              <w:fldChar w:fldCharType="end"/>
            </w:r>
          </w:hyperlink>
        </w:p>
        <w:p w14:paraId="27393A7B" w14:textId="70ED1039" w:rsidR="000F5C5A" w:rsidRDefault="000F5C5A">
          <w:pPr>
            <w:pStyle w:val="TDC2"/>
            <w:rPr>
              <w:rFonts w:asciiTheme="minorHAnsi" w:eastAsiaTheme="minorEastAsia" w:hAnsiTheme="minorHAnsi" w:cstheme="minorBidi"/>
              <w:kern w:val="2"/>
              <w:sz w:val="24"/>
              <w:szCs w:val="24"/>
              <w14:ligatures w14:val="standardContextual"/>
            </w:rPr>
          </w:pPr>
          <w:hyperlink w:anchor="_Toc180650886" w:history="1">
            <w:r w:rsidRPr="00D60AA3">
              <w:rPr>
                <w:rStyle w:val="Hipervnculo"/>
                <w:lang w:val="es-PE"/>
              </w:rPr>
              <w:t>4.1</w:t>
            </w:r>
            <w:r>
              <w:rPr>
                <w:rFonts w:asciiTheme="minorHAnsi" w:eastAsiaTheme="minorEastAsia" w:hAnsiTheme="minorHAnsi" w:cstheme="minorBidi"/>
                <w:kern w:val="2"/>
                <w:sz w:val="24"/>
                <w:szCs w:val="24"/>
                <w14:ligatures w14:val="standardContextual"/>
              </w:rPr>
              <w:tab/>
            </w:r>
            <w:r w:rsidRPr="00D60AA3">
              <w:rPr>
                <w:rStyle w:val="Hipervnculo"/>
                <w:lang w:val="es-PE"/>
              </w:rPr>
              <w:t>Actividad 1</w:t>
            </w:r>
            <w:r>
              <w:rPr>
                <w:webHidden/>
              </w:rPr>
              <w:tab/>
            </w:r>
            <w:r>
              <w:rPr>
                <w:webHidden/>
              </w:rPr>
              <w:fldChar w:fldCharType="begin"/>
            </w:r>
            <w:r>
              <w:rPr>
                <w:webHidden/>
              </w:rPr>
              <w:instrText xml:space="preserve"> PAGEREF _Toc180650886 \h </w:instrText>
            </w:r>
            <w:r>
              <w:rPr>
                <w:webHidden/>
              </w:rPr>
            </w:r>
            <w:r>
              <w:rPr>
                <w:webHidden/>
              </w:rPr>
              <w:fldChar w:fldCharType="separate"/>
            </w:r>
            <w:r w:rsidR="008839B5">
              <w:rPr>
                <w:webHidden/>
              </w:rPr>
              <w:t>12</w:t>
            </w:r>
            <w:r>
              <w:rPr>
                <w:webHidden/>
              </w:rPr>
              <w:fldChar w:fldCharType="end"/>
            </w:r>
          </w:hyperlink>
        </w:p>
        <w:p w14:paraId="598540E5" w14:textId="3F9F1A5D" w:rsidR="000F5C5A" w:rsidRDefault="000F5C5A">
          <w:pPr>
            <w:pStyle w:val="TDC2"/>
            <w:rPr>
              <w:rFonts w:asciiTheme="minorHAnsi" w:eastAsiaTheme="minorEastAsia" w:hAnsiTheme="minorHAnsi" w:cstheme="minorBidi"/>
              <w:kern w:val="2"/>
              <w:sz w:val="24"/>
              <w:szCs w:val="24"/>
              <w14:ligatures w14:val="standardContextual"/>
            </w:rPr>
          </w:pPr>
          <w:hyperlink w:anchor="_Toc180650887" w:history="1">
            <w:r w:rsidRPr="00D60AA3">
              <w:rPr>
                <w:rStyle w:val="Hipervnculo"/>
                <w:lang w:val="es-PE"/>
              </w:rPr>
              <w:t>4.2</w:t>
            </w:r>
            <w:r>
              <w:rPr>
                <w:rFonts w:asciiTheme="minorHAnsi" w:eastAsiaTheme="minorEastAsia" w:hAnsiTheme="minorHAnsi" w:cstheme="minorBidi"/>
                <w:kern w:val="2"/>
                <w:sz w:val="24"/>
                <w:szCs w:val="24"/>
                <w14:ligatures w14:val="standardContextual"/>
              </w:rPr>
              <w:tab/>
            </w:r>
            <w:r w:rsidRPr="00D60AA3">
              <w:rPr>
                <w:rStyle w:val="Hipervnculo"/>
                <w:lang w:val="es-PE"/>
              </w:rPr>
              <w:t>Actividad 2</w:t>
            </w:r>
            <w:r>
              <w:rPr>
                <w:webHidden/>
              </w:rPr>
              <w:tab/>
            </w:r>
            <w:r>
              <w:rPr>
                <w:webHidden/>
              </w:rPr>
              <w:fldChar w:fldCharType="begin"/>
            </w:r>
            <w:r>
              <w:rPr>
                <w:webHidden/>
              </w:rPr>
              <w:instrText xml:space="preserve"> PAGEREF _Toc180650887 \h </w:instrText>
            </w:r>
            <w:r>
              <w:rPr>
                <w:webHidden/>
              </w:rPr>
            </w:r>
            <w:r>
              <w:rPr>
                <w:webHidden/>
              </w:rPr>
              <w:fldChar w:fldCharType="separate"/>
            </w:r>
            <w:r w:rsidR="008839B5">
              <w:rPr>
                <w:webHidden/>
              </w:rPr>
              <w:t>14</w:t>
            </w:r>
            <w:r>
              <w:rPr>
                <w:webHidden/>
              </w:rPr>
              <w:fldChar w:fldCharType="end"/>
            </w:r>
          </w:hyperlink>
        </w:p>
        <w:p w14:paraId="68178494" w14:textId="3C0FEF1A" w:rsidR="000F5C5A" w:rsidRDefault="000F5C5A">
          <w:pPr>
            <w:pStyle w:val="TDC2"/>
            <w:rPr>
              <w:rFonts w:asciiTheme="minorHAnsi" w:eastAsiaTheme="minorEastAsia" w:hAnsiTheme="minorHAnsi" w:cstheme="minorBidi"/>
              <w:kern w:val="2"/>
              <w:sz w:val="24"/>
              <w:szCs w:val="24"/>
              <w14:ligatures w14:val="standardContextual"/>
            </w:rPr>
          </w:pPr>
          <w:hyperlink w:anchor="_Toc180650888" w:history="1">
            <w:r w:rsidRPr="00D60AA3">
              <w:rPr>
                <w:rStyle w:val="Hipervnculo"/>
                <w:lang w:val="es-PE"/>
              </w:rPr>
              <w:t>4.3</w:t>
            </w:r>
            <w:r>
              <w:rPr>
                <w:rFonts w:asciiTheme="minorHAnsi" w:eastAsiaTheme="minorEastAsia" w:hAnsiTheme="minorHAnsi" w:cstheme="minorBidi"/>
                <w:kern w:val="2"/>
                <w:sz w:val="24"/>
                <w:szCs w:val="24"/>
                <w14:ligatures w14:val="standardContextual"/>
              </w:rPr>
              <w:tab/>
            </w:r>
            <w:r w:rsidRPr="00D60AA3">
              <w:rPr>
                <w:rStyle w:val="Hipervnculo"/>
                <w:lang w:val="es-PE"/>
              </w:rPr>
              <w:t>Actividad 3</w:t>
            </w:r>
            <w:r>
              <w:rPr>
                <w:webHidden/>
              </w:rPr>
              <w:tab/>
            </w:r>
            <w:r>
              <w:rPr>
                <w:webHidden/>
              </w:rPr>
              <w:fldChar w:fldCharType="begin"/>
            </w:r>
            <w:r>
              <w:rPr>
                <w:webHidden/>
              </w:rPr>
              <w:instrText xml:space="preserve"> PAGEREF _Toc180650888 \h </w:instrText>
            </w:r>
            <w:r>
              <w:rPr>
                <w:webHidden/>
              </w:rPr>
            </w:r>
            <w:r>
              <w:rPr>
                <w:webHidden/>
              </w:rPr>
              <w:fldChar w:fldCharType="separate"/>
            </w:r>
            <w:r w:rsidR="008839B5">
              <w:rPr>
                <w:webHidden/>
              </w:rPr>
              <w:t>15</w:t>
            </w:r>
            <w:r>
              <w:rPr>
                <w:webHidden/>
              </w:rPr>
              <w:fldChar w:fldCharType="end"/>
            </w:r>
          </w:hyperlink>
        </w:p>
        <w:p w14:paraId="6946177A" w14:textId="28A535E4" w:rsidR="000F5C5A" w:rsidRDefault="000F5C5A">
          <w:pPr>
            <w:pStyle w:val="TDC2"/>
            <w:rPr>
              <w:rFonts w:asciiTheme="minorHAnsi" w:eastAsiaTheme="minorEastAsia" w:hAnsiTheme="minorHAnsi" w:cstheme="minorBidi"/>
              <w:kern w:val="2"/>
              <w:sz w:val="24"/>
              <w:szCs w:val="24"/>
              <w14:ligatures w14:val="standardContextual"/>
            </w:rPr>
          </w:pPr>
          <w:hyperlink w:anchor="_Toc180650889" w:history="1">
            <w:r w:rsidRPr="00D60AA3">
              <w:rPr>
                <w:rStyle w:val="Hipervnculo"/>
                <w:lang w:val="es-PE"/>
              </w:rPr>
              <w:t>4.4</w:t>
            </w:r>
            <w:r>
              <w:rPr>
                <w:rFonts w:asciiTheme="minorHAnsi" w:eastAsiaTheme="minorEastAsia" w:hAnsiTheme="minorHAnsi" w:cstheme="minorBidi"/>
                <w:kern w:val="2"/>
                <w:sz w:val="24"/>
                <w:szCs w:val="24"/>
                <w14:ligatures w14:val="standardContextual"/>
              </w:rPr>
              <w:tab/>
            </w:r>
            <w:r w:rsidRPr="00D60AA3">
              <w:rPr>
                <w:rStyle w:val="Hipervnculo"/>
                <w:lang w:val="es-PE"/>
              </w:rPr>
              <w:t>Actividad 4</w:t>
            </w:r>
            <w:r>
              <w:rPr>
                <w:webHidden/>
              </w:rPr>
              <w:tab/>
            </w:r>
            <w:r>
              <w:rPr>
                <w:webHidden/>
              </w:rPr>
              <w:fldChar w:fldCharType="begin"/>
            </w:r>
            <w:r>
              <w:rPr>
                <w:webHidden/>
              </w:rPr>
              <w:instrText xml:space="preserve"> PAGEREF _Toc180650889 \h </w:instrText>
            </w:r>
            <w:r>
              <w:rPr>
                <w:webHidden/>
              </w:rPr>
            </w:r>
            <w:r>
              <w:rPr>
                <w:webHidden/>
              </w:rPr>
              <w:fldChar w:fldCharType="separate"/>
            </w:r>
            <w:r w:rsidR="008839B5">
              <w:rPr>
                <w:webHidden/>
              </w:rPr>
              <w:t>16</w:t>
            </w:r>
            <w:r>
              <w:rPr>
                <w:webHidden/>
              </w:rPr>
              <w:fldChar w:fldCharType="end"/>
            </w:r>
          </w:hyperlink>
        </w:p>
        <w:p w14:paraId="40FF8ADF" w14:textId="62EC9FD1" w:rsidR="000F5C5A" w:rsidRDefault="000F5C5A">
          <w:pPr>
            <w:pStyle w:val="TDC2"/>
            <w:rPr>
              <w:rFonts w:asciiTheme="minorHAnsi" w:eastAsiaTheme="minorEastAsia" w:hAnsiTheme="minorHAnsi" w:cstheme="minorBidi"/>
              <w:kern w:val="2"/>
              <w:sz w:val="24"/>
              <w:szCs w:val="24"/>
              <w14:ligatures w14:val="standardContextual"/>
            </w:rPr>
          </w:pPr>
          <w:hyperlink w:anchor="_Toc180650890" w:history="1">
            <w:r w:rsidRPr="00D60AA3">
              <w:rPr>
                <w:rStyle w:val="Hipervnculo"/>
                <w:lang w:val="es-PE"/>
              </w:rPr>
              <w:t>4.5</w:t>
            </w:r>
            <w:r>
              <w:rPr>
                <w:rFonts w:asciiTheme="minorHAnsi" w:eastAsiaTheme="minorEastAsia" w:hAnsiTheme="minorHAnsi" w:cstheme="minorBidi"/>
                <w:kern w:val="2"/>
                <w:sz w:val="24"/>
                <w:szCs w:val="24"/>
                <w14:ligatures w14:val="standardContextual"/>
              </w:rPr>
              <w:tab/>
            </w:r>
            <w:r w:rsidRPr="00D60AA3">
              <w:rPr>
                <w:rStyle w:val="Hipervnculo"/>
                <w:lang w:val="es-PE"/>
              </w:rPr>
              <w:t>Actividad 5</w:t>
            </w:r>
            <w:r>
              <w:rPr>
                <w:webHidden/>
              </w:rPr>
              <w:tab/>
            </w:r>
            <w:r>
              <w:rPr>
                <w:webHidden/>
              </w:rPr>
              <w:fldChar w:fldCharType="begin"/>
            </w:r>
            <w:r>
              <w:rPr>
                <w:webHidden/>
              </w:rPr>
              <w:instrText xml:space="preserve"> PAGEREF _Toc180650890 \h </w:instrText>
            </w:r>
            <w:r>
              <w:rPr>
                <w:webHidden/>
              </w:rPr>
            </w:r>
            <w:r>
              <w:rPr>
                <w:webHidden/>
              </w:rPr>
              <w:fldChar w:fldCharType="separate"/>
            </w:r>
            <w:r w:rsidR="008839B5">
              <w:rPr>
                <w:webHidden/>
              </w:rPr>
              <w:t>17</w:t>
            </w:r>
            <w:r>
              <w:rPr>
                <w:webHidden/>
              </w:rPr>
              <w:fldChar w:fldCharType="end"/>
            </w:r>
          </w:hyperlink>
        </w:p>
        <w:p w14:paraId="267F67E7" w14:textId="09BD649B" w:rsidR="000F5C5A" w:rsidRDefault="000F5C5A">
          <w:pPr>
            <w:pStyle w:val="TDC2"/>
            <w:rPr>
              <w:rFonts w:asciiTheme="minorHAnsi" w:eastAsiaTheme="minorEastAsia" w:hAnsiTheme="minorHAnsi" w:cstheme="minorBidi"/>
              <w:kern w:val="2"/>
              <w:sz w:val="24"/>
              <w:szCs w:val="24"/>
              <w14:ligatures w14:val="standardContextual"/>
            </w:rPr>
          </w:pPr>
          <w:hyperlink w:anchor="_Toc180650891" w:history="1">
            <w:r w:rsidRPr="00D60AA3">
              <w:rPr>
                <w:rStyle w:val="Hipervnculo"/>
              </w:rPr>
              <w:t>4.6</w:t>
            </w:r>
            <w:r>
              <w:rPr>
                <w:rFonts w:asciiTheme="minorHAnsi" w:eastAsiaTheme="minorEastAsia" w:hAnsiTheme="minorHAnsi" w:cstheme="minorBidi"/>
                <w:kern w:val="2"/>
                <w:sz w:val="24"/>
                <w:szCs w:val="24"/>
                <w14:ligatures w14:val="standardContextual"/>
              </w:rPr>
              <w:tab/>
            </w:r>
            <w:r w:rsidRPr="00D60AA3">
              <w:rPr>
                <w:rStyle w:val="Hipervnculo"/>
              </w:rPr>
              <w:t>Actividad 6</w:t>
            </w:r>
            <w:r>
              <w:rPr>
                <w:webHidden/>
              </w:rPr>
              <w:tab/>
            </w:r>
            <w:r>
              <w:rPr>
                <w:webHidden/>
              </w:rPr>
              <w:fldChar w:fldCharType="begin"/>
            </w:r>
            <w:r>
              <w:rPr>
                <w:webHidden/>
              </w:rPr>
              <w:instrText xml:space="preserve"> PAGEREF _Toc180650891 \h </w:instrText>
            </w:r>
            <w:r>
              <w:rPr>
                <w:webHidden/>
              </w:rPr>
            </w:r>
            <w:r>
              <w:rPr>
                <w:webHidden/>
              </w:rPr>
              <w:fldChar w:fldCharType="separate"/>
            </w:r>
            <w:r w:rsidR="008839B5">
              <w:rPr>
                <w:webHidden/>
              </w:rPr>
              <w:t>19</w:t>
            </w:r>
            <w:r>
              <w:rPr>
                <w:webHidden/>
              </w:rPr>
              <w:fldChar w:fldCharType="end"/>
            </w:r>
          </w:hyperlink>
        </w:p>
        <w:p w14:paraId="00C1C910" w14:textId="63ED0B29" w:rsidR="000F5C5A" w:rsidRDefault="000F5C5A">
          <w:pPr>
            <w:pStyle w:val="TDC2"/>
            <w:rPr>
              <w:rFonts w:asciiTheme="minorHAnsi" w:eastAsiaTheme="minorEastAsia" w:hAnsiTheme="minorHAnsi" w:cstheme="minorBidi"/>
              <w:kern w:val="2"/>
              <w:sz w:val="24"/>
              <w:szCs w:val="24"/>
              <w14:ligatures w14:val="standardContextual"/>
            </w:rPr>
          </w:pPr>
          <w:hyperlink w:anchor="_Toc180650892" w:history="1">
            <w:r w:rsidRPr="00D60AA3">
              <w:rPr>
                <w:rStyle w:val="Hipervnculo"/>
                <w:lang w:val="es-PE"/>
              </w:rPr>
              <w:t>4.7</w:t>
            </w:r>
            <w:r>
              <w:rPr>
                <w:rFonts w:asciiTheme="minorHAnsi" w:eastAsiaTheme="minorEastAsia" w:hAnsiTheme="minorHAnsi" w:cstheme="minorBidi"/>
                <w:kern w:val="2"/>
                <w:sz w:val="24"/>
                <w:szCs w:val="24"/>
                <w14:ligatures w14:val="standardContextual"/>
              </w:rPr>
              <w:tab/>
            </w:r>
            <w:r w:rsidRPr="00D60AA3">
              <w:rPr>
                <w:rStyle w:val="Hipervnculo"/>
                <w:lang w:val="es-PE"/>
              </w:rPr>
              <w:t>Actividad 7</w:t>
            </w:r>
            <w:r>
              <w:rPr>
                <w:webHidden/>
              </w:rPr>
              <w:tab/>
            </w:r>
            <w:r>
              <w:rPr>
                <w:webHidden/>
              </w:rPr>
              <w:fldChar w:fldCharType="begin"/>
            </w:r>
            <w:r>
              <w:rPr>
                <w:webHidden/>
              </w:rPr>
              <w:instrText xml:space="preserve"> PAGEREF _Toc180650892 \h </w:instrText>
            </w:r>
            <w:r>
              <w:rPr>
                <w:webHidden/>
              </w:rPr>
            </w:r>
            <w:r>
              <w:rPr>
                <w:webHidden/>
              </w:rPr>
              <w:fldChar w:fldCharType="separate"/>
            </w:r>
            <w:r w:rsidR="008839B5">
              <w:rPr>
                <w:webHidden/>
              </w:rPr>
              <w:t>21</w:t>
            </w:r>
            <w:r>
              <w:rPr>
                <w:webHidden/>
              </w:rPr>
              <w:fldChar w:fldCharType="end"/>
            </w:r>
          </w:hyperlink>
        </w:p>
        <w:p w14:paraId="254B0A82" w14:textId="6FC332A9" w:rsidR="000F5C5A" w:rsidRDefault="000F5C5A">
          <w:pPr>
            <w:pStyle w:val="TDC1"/>
            <w:rPr>
              <w:rFonts w:asciiTheme="minorHAnsi" w:eastAsiaTheme="minorEastAsia" w:hAnsiTheme="minorHAnsi" w:cstheme="minorBidi"/>
              <w:kern w:val="2"/>
              <w:sz w:val="24"/>
              <w:szCs w:val="24"/>
              <w14:ligatures w14:val="standardContextual"/>
            </w:rPr>
          </w:pPr>
          <w:hyperlink w:anchor="_Toc180650893" w:history="1">
            <w:r w:rsidRPr="00D60AA3">
              <w:rPr>
                <w:rStyle w:val="Hipervnculo"/>
                <w:lang w:val="es-PE"/>
              </w:rPr>
              <w:t>5.</w:t>
            </w:r>
            <w:r>
              <w:rPr>
                <w:rFonts w:asciiTheme="minorHAnsi" w:eastAsiaTheme="minorEastAsia" w:hAnsiTheme="minorHAnsi" w:cstheme="minorBidi"/>
                <w:kern w:val="2"/>
                <w:sz w:val="24"/>
                <w:szCs w:val="24"/>
                <w14:ligatures w14:val="standardContextual"/>
              </w:rPr>
              <w:tab/>
            </w:r>
            <w:r w:rsidRPr="00D60AA3">
              <w:rPr>
                <w:rStyle w:val="Hipervnculo"/>
                <w:lang w:val="es-PE"/>
              </w:rPr>
              <w:t>EJERCICIOS</w:t>
            </w:r>
            <w:r>
              <w:rPr>
                <w:webHidden/>
              </w:rPr>
              <w:tab/>
            </w:r>
            <w:r>
              <w:rPr>
                <w:webHidden/>
              </w:rPr>
              <w:fldChar w:fldCharType="begin"/>
            </w:r>
            <w:r>
              <w:rPr>
                <w:webHidden/>
              </w:rPr>
              <w:instrText xml:space="preserve"> PAGEREF _Toc180650893 \h </w:instrText>
            </w:r>
            <w:r>
              <w:rPr>
                <w:webHidden/>
              </w:rPr>
            </w:r>
            <w:r>
              <w:rPr>
                <w:webHidden/>
              </w:rPr>
              <w:fldChar w:fldCharType="separate"/>
            </w:r>
            <w:r w:rsidR="008839B5">
              <w:rPr>
                <w:webHidden/>
              </w:rPr>
              <w:t>23</w:t>
            </w:r>
            <w:r>
              <w:rPr>
                <w:webHidden/>
              </w:rPr>
              <w:fldChar w:fldCharType="end"/>
            </w:r>
          </w:hyperlink>
        </w:p>
        <w:p w14:paraId="4ADEF0B3" w14:textId="53434041" w:rsidR="000F5C5A" w:rsidRDefault="000F5C5A">
          <w:pPr>
            <w:pStyle w:val="TDC2"/>
            <w:rPr>
              <w:rFonts w:asciiTheme="minorHAnsi" w:eastAsiaTheme="minorEastAsia" w:hAnsiTheme="minorHAnsi" w:cstheme="minorBidi"/>
              <w:kern w:val="2"/>
              <w:sz w:val="24"/>
              <w:szCs w:val="24"/>
              <w14:ligatures w14:val="standardContextual"/>
            </w:rPr>
          </w:pPr>
          <w:hyperlink w:anchor="_Toc180650894" w:history="1">
            <w:r w:rsidRPr="00D60AA3">
              <w:rPr>
                <w:rStyle w:val="Hipervnculo"/>
                <w:lang w:val="es-PE"/>
              </w:rPr>
              <w:t>5.1</w:t>
            </w:r>
            <w:r>
              <w:rPr>
                <w:rFonts w:asciiTheme="minorHAnsi" w:eastAsiaTheme="minorEastAsia" w:hAnsiTheme="minorHAnsi" w:cstheme="minorBidi"/>
                <w:kern w:val="2"/>
                <w:sz w:val="24"/>
                <w:szCs w:val="24"/>
                <w14:ligatures w14:val="standardContextual"/>
              </w:rPr>
              <w:tab/>
            </w:r>
            <w:r w:rsidRPr="00D60AA3">
              <w:rPr>
                <w:rStyle w:val="Hipervnculo"/>
                <w:lang w:val="es-PE"/>
              </w:rPr>
              <w:t>Ejercicio 1 y 2</w:t>
            </w:r>
            <w:r>
              <w:rPr>
                <w:webHidden/>
              </w:rPr>
              <w:tab/>
            </w:r>
            <w:r>
              <w:rPr>
                <w:webHidden/>
              </w:rPr>
              <w:fldChar w:fldCharType="begin"/>
            </w:r>
            <w:r>
              <w:rPr>
                <w:webHidden/>
              </w:rPr>
              <w:instrText xml:space="preserve"> PAGEREF _Toc180650894 \h </w:instrText>
            </w:r>
            <w:r>
              <w:rPr>
                <w:webHidden/>
              </w:rPr>
            </w:r>
            <w:r>
              <w:rPr>
                <w:webHidden/>
              </w:rPr>
              <w:fldChar w:fldCharType="separate"/>
            </w:r>
            <w:r w:rsidR="008839B5">
              <w:rPr>
                <w:webHidden/>
              </w:rPr>
              <w:t>23</w:t>
            </w:r>
            <w:r>
              <w:rPr>
                <w:webHidden/>
              </w:rPr>
              <w:fldChar w:fldCharType="end"/>
            </w:r>
          </w:hyperlink>
        </w:p>
        <w:p w14:paraId="65C4CF57" w14:textId="1625C826" w:rsidR="000F5C5A" w:rsidRDefault="000F5C5A">
          <w:pPr>
            <w:pStyle w:val="TDC2"/>
            <w:rPr>
              <w:rFonts w:asciiTheme="minorHAnsi" w:eastAsiaTheme="minorEastAsia" w:hAnsiTheme="minorHAnsi" w:cstheme="minorBidi"/>
              <w:kern w:val="2"/>
              <w:sz w:val="24"/>
              <w:szCs w:val="24"/>
              <w14:ligatures w14:val="standardContextual"/>
            </w:rPr>
          </w:pPr>
          <w:hyperlink w:anchor="_Toc180650895" w:history="1">
            <w:r w:rsidRPr="00D60AA3">
              <w:rPr>
                <w:rStyle w:val="Hipervnculo"/>
                <w:lang w:val="es-PE"/>
              </w:rPr>
              <w:t>5.2</w:t>
            </w:r>
            <w:r>
              <w:rPr>
                <w:rFonts w:asciiTheme="minorHAnsi" w:eastAsiaTheme="minorEastAsia" w:hAnsiTheme="minorHAnsi" w:cstheme="minorBidi"/>
                <w:kern w:val="2"/>
                <w:sz w:val="24"/>
                <w:szCs w:val="24"/>
                <w14:ligatures w14:val="standardContextual"/>
              </w:rPr>
              <w:tab/>
            </w:r>
            <w:r w:rsidRPr="00D60AA3">
              <w:rPr>
                <w:rStyle w:val="Hipervnculo"/>
                <w:lang w:val="es-PE"/>
              </w:rPr>
              <w:t>Ejercicio 3</w:t>
            </w:r>
            <w:r>
              <w:rPr>
                <w:webHidden/>
              </w:rPr>
              <w:tab/>
            </w:r>
            <w:r>
              <w:rPr>
                <w:webHidden/>
              </w:rPr>
              <w:fldChar w:fldCharType="begin"/>
            </w:r>
            <w:r>
              <w:rPr>
                <w:webHidden/>
              </w:rPr>
              <w:instrText xml:space="preserve"> PAGEREF _Toc180650895 \h </w:instrText>
            </w:r>
            <w:r>
              <w:rPr>
                <w:webHidden/>
              </w:rPr>
            </w:r>
            <w:r>
              <w:rPr>
                <w:webHidden/>
              </w:rPr>
              <w:fldChar w:fldCharType="separate"/>
            </w:r>
            <w:r w:rsidR="008839B5">
              <w:rPr>
                <w:webHidden/>
              </w:rPr>
              <w:t>27</w:t>
            </w:r>
            <w:r>
              <w:rPr>
                <w:webHidden/>
              </w:rPr>
              <w:fldChar w:fldCharType="end"/>
            </w:r>
          </w:hyperlink>
        </w:p>
        <w:p w14:paraId="4A5329B3" w14:textId="2B55BD7F" w:rsidR="000F5C5A" w:rsidRDefault="000F5C5A">
          <w:pPr>
            <w:pStyle w:val="TDC2"/>
            <w:rPr>
              <w:rFonts w:asciiTheme="minorHAnsi" w:eastAsiaTheme="minorEastAsia" w:hAnsiTheme="minorHAnsi" w:cstheme="minorBidi"/>
              <w:kern w:val="2"/>
              <w:sz w:val="24"/>
              <w:szCs w:val="24"/>
              <w14:ligatures w14:val="standardContextual"/>
            </w:rPr>
          </w:pPr>
          <w:hyperlink w:anchor="_Toc180650896" w:history="1">
            <w:r w:rsidRPr="00D60AA3">
              <w:rPr>
                <w:rStyle w:val="Hipervnculo"/>
                <w:lang w:val="es-PE"/>
              </w:rPr>
              <w:t>5.3</w:t>
            </w:r>
            <w:r>
              <w:rPr>
                <w:rFonts w:asciiTheme="minorHAnsi" w:eastAsiaTheme="minorEastAsia" w:hAnsiTheme="minorHAnsi" w:cstheme="minorBidi"/>
                <w:kern w:val="2"/>
                <w:sz w:val="24"/>
                <w:szCs w:val="24"/>
                <w14:ligatures w14:val="standardContextual"/>
              </w:rPr>
              <w:tab/>
            </w:r>
            <w:r w:rsidRPr="00D60AA3">
              <w:rPr>
                <w:rStyle w:val="Hipervnculo"/>
                <w:lang w:val="es-PE"/>
              </w:rPr>
              <w:t>Ejercicio 4</w:t>
            </w:r>
            <w:r>
              <w:rPr>
                <w:webHidden/>
              </w:rPr>
              <w:tab/>
            </w:r>
            <w:r>
              <w:rPr>
                <w:webHidden/>
              </w:rPr>
              <w:fldChar w:fldCharType="begin"/>
            </w:r>
            <w:r>
              <w:rPr>
                <w:webHidden/>
              </w:rPr>
              <w:instrText xml:space="preserve"> PAGEREF _Toc180650896 \h </w:instrText>
            </w:r>
            <w:r>
              <w:rPr>
                <w:webHidden/>
              </w:rPr>
            </w:r>
            <w:r>
              <w:rPr>
                <w:webHidden/>
              </w:rPr>
              <w:fldChar w:fldCharType="separate"/>
            </w:r>
            <w:r w:rsidR="008839B5">
              <w:rPr>
                <w:webHidden/>
              </w:rPr>
              <w:t>31</w:t>
            </w:r>
            <w:r>
              <w:rPr>
                <w:webHidden/>
              </w:rPr>
              <w:fldChar w:fldCharType="end"/>
            </w:r>
          </w:hyperlink>
        </w:p>
        <w:p w14:paraId="7373A3D9" w14:textId="0258C06D" w:rsidR="000F5C5A" w:rsidRDefault="000F5C5A">
          <w:pPr>
            <w:pStyle w:val="TDC1"/>
            <w:rPr>
              <w:rFonts w:asciiTheme="minorHAnsi" w:eastAsiaTheme="minorEastAsia" w:hAnsiTheme="minorHAnsi" w:cstheme="minorBidi"/>
              <w:kern w:val="2"/>
              <w:sz w:val="24"/>
              <w:szCs w:val="24"/>
              <w14:ligatures w14:val="standardContextual"/>
            </w:rPr>
          </w:pPr>
          <w:hyperlink w:anchor="_Toc180650897" w:history="1">
            <w:r w:rsidRPr="00D60AA3">
              <w:rPr>
                <w:rStyle w:val="Hipervnculo"/>
                <w:lang w:val="es-PE"/>
              </w:rPr>
              <w:t>6.</w:t>
            </w:r>
            <w:r>
              <w:rPr>
                <w:rFonts w:asciiTheme="minorHAnsi" w:eastAsiaTheme="minorEastAsia" w:hAnsiTheme="minorHAnsi" w:cstheme="minorBidi"/>
                <w:kern w:val="2"/>
                <w:sz w:val="24"/>
                <w:szCs w:val="24"/>
                <w14:ligatures w14:val="standardContextual"/>
              </w:rPr>
              <w:tab/>
            </w:r>
            <w:r w:rsidRPr="00D60AA3">
              <w:rPr>
                <w:rStyle w:val="Hipervnculo"/>
                <w:lang w:val="es-PE"/>
              </w:rPr>
              <w:t>CONCLUSIONES DE LA PRÁCTICA:</w:t>
            </w:r>
            <w:r>
              <w:rPr>
                <w:webHidden/>
              </w:rPr>
              <w:tab/>
            </w:r>
            <w:r>
              <w:rPr>
                <w:webHidden/>
              </w:rPr>
              <w:fldChar w:fldCharType="begin"/>
            </w:r>
            <w:r>
              <w:rPr>
                <w:webHidden/>
              </w:rPr>
              <w:instrText xml:space="preserve"> PAGEREF _Toc180650897 \h </w:instrText>
            </w:r>
            <w:r>
              <w:rPr>
                <w:webHidden/>
              </w:rPr>
            </w:r>
            <w:r>
              <w:rPr>
                <w:webHidden/>
              </w:rPr>
              <w:fldChar w:fldCharType="separate"/>
            </w:r>
            <w:r w:rsidR="008839B5">
              <w:rPr>
                <w:webHidden/>
              </w:rPr>
              <w:t>33</w:t>
            </w:r>
            <w:r>
              <w:rPr>
                <w:webHidden/>
              </w:rPr>
              <w:fldChar w:fldCharType="end"/>
            </w:r>
          </w:hyperlink>
        </w:p>
        <w:p w14:paraId="3661A448" w14:textId="60219DEE" w:rsidR="000F5C5A" w:rsidRDefault="000F5C5A">
          <w:pPr>
            <w:pStyle w:val="TDC1"/>
            <w:rPr>
              <w:rFonts w:asciiTheme="minorHAnsi" w:eastAsiaTheme="minorEastAsia" w:hAnsiTheme="minorHAnsi" w:cstheme="minorBidi"/>
              <w:kern w:val="2"/>
              <w:sz w:val="24"/>
              <w:szCs w:val="24"/>
              <w14:ligatures w14:val="standardContextual"/>
            </w:rPr>
          </w:pPr>
          <w:hyperlink w:anchor="_Toc180650898" w:history="1">
            <w:r w:rsidRPr="00D60AA3">
              <w:rPr>
                <w:rStyle w:val="Hipervnculo"/>
                <w:lang w:val="es-PE"/>
              </w:rPr>
              <w:t>7.</w:t>
            </w:r>
            <w:r>
              <w:rPr>
                <w:rFonts w:asciiTheme="minorHAnsi" w:eastAsiaTheme="minorEastAsia" w:hAnsiTheme="minorHAnsi" w:cstheme="minorBidi"/>
                <w:kern w:val="2"/>
                <w:sz w:val="24"/>
                <w:szCs w:val="24"/>
                <w14:ligatures w14:val="standardContextual"/>
              </w:rPr>
              <w:tab/>
            </w:r>
            <w:r w:rsidRPr="00D60AA3">
              <w:rPr>
                <w:rStyle w:val="Hipervnculo"/>
                <w:lang w:val="es-PE"/>
              </w:rPr>
              <w:t>CUESTIONARIO</w:t>
            </w:r>
            <w:r>
              <w:rPr>
                <w:webHidden/>
              </w:rPr>
              <w:tab/>
            </w:r>
            <w:r>
              <w:rPr>
                <w:webHidden/>
              </w:rPr>
              <w:fldChar w:fldCharType="begin"/>
            </w:r>
            <w:r>
              <w:rPr>
                <w:webHidden/>
              </w:rPr>
              <w:instrText xml:space="preserve"> PAGEREF _Toc180650898 \h </w:instrText>
            </w:r>
            <w:r>
              <w:rPr>
                <w:webHidden/>
              </w:rPr>
            </w:r>
            <w:r>
              <w:rPr>
                <w:webHidden/>
              </w:rPr>
              <w:fldChar w:fldCharType="separate"/>
            </w:r>
            <w:r w:rsidR="008839B5">
              <w:rPr>
                <w:webHidden/>
              </w:rPr>
              <w:t>33</w:t>
            </w:r>
            <w:r>
              <w:rPr>
                <w:webHidden/>
              </w:rPr>
              <w:fldChar w:fldCharType="end"/>
            </w:r>
          </w:hyperlink>
        </w:p>
        <w:p w14:paraId="5AE84016" w14:textId="208EB2C3" w:rsidR="000F5C5A" w:rsidRDefault="000F5C5A">
          <w:pPr>
            <w:pStyle w:val="TDC1"/>
            <w:rPr>
              <w:rFonts w:asciiTheme="minorHAnsi" w:eastAsiaTheme="minorEastAsia" w:hAnsiTheme="minorHAnsi" w:cstheme="minorBidi"/>
              <w:kern w:val="2"/>
              <w:sz w:val="24"/>
              <w:szCs w:val="24"/>
              <w14:ligatures w14:val="standardContextual"/>
            </w:rPr>
          </w:pPr>
          <w:hyperlink w:anchor="_Toc180650899" w:history="1">
            <w:r w:rsidRPr="00D60AA3">
              <w:rPr>
                <w:rStyle w:val="Hipervnculo"/>
                <w:lang w:val="es-PE"/>
              </w:rPr>
              <w:t>8.</w:t>
            </w:r>
            <w:r>
              <w:rPr>
                <w:rFonts w:asciiTheme="minorHAnsi" w:eastAsiaTheme="minorEastAsia" w:hAnsiTheme="minorHAnsi" w:cstheme="minorBidi"/>
                <w:kern w:val="2"/>
                <w:sz w:val="24"/>
                <w:szCs w:val="24"/>
                <w14:ligatures w14:val="standardContextual"/>
              </w:rPr>
              <w:tab/>
            </w:r>
            <w:r w:rsidRPr="00D60AA3">
              <w:rPr>
                <w:rStyle w:val="Hipervnculo"/>
                <w:lang w:val="es-PE"/>
              </w:rPr>
              <w:t>BIBLIOGRAFÍA</w:t>
            </w:r>
            <w:r>
              <w:rPr>
                <w:webHidden/>
              </w:rPr>
              <w:tab/>
            </w:r>
            <w:r>
              <w:rPr>
                <w:webHidden/>
              </w:rPr>
              <w:fldChar w:fldCharType="begin"/>
            </w:r>
            <w:r>
              <w:rPr>
                <w:webHidden/>
              </w:rPr>
              <w:instrText xml:space="preserve"> PAGEREF _Toc180650899 \h </w:instrText>
            </w:r>
            <w:r>
              <w:rPr>
                <w:webHidden/>
              </w:rPr>
            </w:r>
            <w:r>
              <w:rPr>
                <w:webHidden/>
              </w:rPr>
              <w:fldChar w:fldCharType="separate"/>
            </w:r>
            <w:r w:rsidR="008839B5">
              <w:rPr>
                <w:webHidden/>
              </w:rPr>
              <w:t>35</w:t>
            </w:r>
            <w:r>
              <w:rPr>
                <w:webHidden/>
              </w:rPr>
              <w:fldChar w:fldCharType="end"/>
            </w:r>
          </w:hyperlink>
        </w:p>
        <w:p w14:paraId="235334A6" w14:textId="1AEF7558" w:rsidR="000E3CC6" w:rsidRPr="00DC09B8" w:rsidRDefault="00D20B99" w:rsidP="00D20B99">
          <w:pPr>
            <w:pStyle w:val="TDC1"/>
            <w:rPr>
              <w:lang w:val="es-PE"/>
            </w:rPr>
          </w:pPr>
          <w:r w:rsidRPr="00DC09B8">
            <w:rPr>
              <w:lang w:val="es-PE"/>
            </w:rPr>
            <w:fldChar w:fldCharType="end"/>
          </w:r>
        </w:p>
      </w:sdtContent>
    </w:sdt>
    <w:p w14:paraId="30F7098E" w14:textId="35E460F5" w:rsidR="00AE13E5" w:rsidRPr="00F44715" w:rsidRDefault="00AE13E5" w:rsidP="00F44715">
      <w:pPr>
        <w:rPr>
          <w:lang w:val="es-PE"/>
        </w:rPr>
        <w:sectPr w:rsidR="00AE13E5" w:rsidRPr="00F44715" w:rsidSect="001A6F08">
          <w:pgSz w:w="12240" w:h="15840" w:code="1"/>
          <w:pgMar w:top="1440" w:right="1800" w:bottom="1440" w:left="1800" w:header="720" w:footer="720" w:gutter="0"/>
          <w:pgNumType w:fmt="lowerRoman"/>
          <w:cols w:space="720"/>
        </w:sectPr>
      </w:pPr>
    </w:p>
    <w:p w14:paraId="10364EE7" w14:textId="77777777" w:rsidR="00B022E5" w:rsidRDefault="00B022E5" w:rsidP="0007669C">
      <w:pPr>
        <w:pStyle w:val="Ttulo1"/>
        <w:rPr>
          <w:lang w:val="es-PE"/>
        </w:rPr>
      </w:pPr>
      <w:bookmarkStart w:id="2" w:name="_Toc180650882"/>
      <w:bookmarkStart w:id="3" w:name="_Toc345363939"/>
      <w:r>
        <w:rPr>
          <w:lang w:val="es-PE"/>
        </w:rPr>
        <w:lastRenderedPageBreak/>
        <w:t>RESÚMEN</w:t>
      </w:r>
      <w:bookmarkEnd w:id="2"/>
    </w:p>
    <w:p w14:paraId="5ACB9ED2" w14:textId="594F0993" w:rsidR="00370D57" w:rsidRPr="00370D57" w:rsidRDefault="0033719D" w:rsidP="0033719D">
      <w:pPr>
        <w:pStyle w:val="NormalWeb"/>
        <w:spacing w:line="276" w:lineRule="auto"/>
        <w:jc w:val="both"/>
        <w:rPr>
          <w:color w:val="000000"/>
        </w:rPr>
      </w:pPr>
      <w:r w:rsidRPr="0033719D">
        <w:rPr>
          <w:color w:val="000000"/>
        </w:rPr>
        <w:t>E.</w:t>
      </w:r>
    </w:p>
    <w:p w14:paraId="5098C34B" w14:textId="77777777" w:rsidR="00427DAB" w:rsidRPr="00DC09B8" w:rsidRDefault="00427DAB" w:rsidP="0007669C">
      <w:pPr>
        <w:pStyle w:val="Ttulo1"/>
        <w:rPr>
          <w:lang w:val="es-PE"/>
        </w:rPr>
      </w:pPr>
      <w:bookmarkStart w:id="4" w:name="_Toc180650883"/>
      <w:r w:rsidRPr="00DC09B8">
        <w:rPr>
          <w:lang w:val="es-PE"/>
        </w:rPr>
        <w:t>INTRODUC</w:t>
      </w:r>
      <w:r w:rsidR="00B022E5">
        <w:rPr>
          <w:lang w:val="es-PE"/>
        </w:rPr>
        <w:t>CIÓN</w:t>
      </w:r>
      <w:bookmarkEnd w:id="3"/>
      <w:bookmarkEnd w:id="4"/>
    </w:p>
    <w:p w14:paraId="0F88E865" w14:textId="482F2438" w:rsidR="00370D57" w:rsidRPr="00370D57" w:rsidRDefault="00440D97" w:rsidP="00440D97">
      <w:pPr>
        <w:pStyle w:val="NormalWeb"/>
        <w:spacing w:line="276" w:lineRule="auto"/>
        <w:jc w:val="both"/>
        <w:rPr>
          <w:color w:val="000000"/>
        </w:rPr>
      </w:pPr>
      <w:r w:rsidRPr="00440D97">
        <w:rPr>
          <w:color w:val="000000"/>
        </w:rPr>
        <w:t>E.</w:t>
      </w:r>
    </w:p>
    <w:p w14:paraId="2BE7EFDB" w14:textId="77777777" w:rsidR="00CC2FFF" w:rsidRDefault="00CC2FFF" w:rsidP="00370D57">
      <w:pPr>
        <w:pStyle w:val="NormalWeb"/>
        <w:jc w:val="both"/>
        <w:rPr>
          <w:color w:val="000000"/>
        </w:rPr>
      </w:pPr>
    </w:p>
    <w:p w14:paraId="6482BDCD" w14:textId="703ED4FB" w:rsidR="00DA6476" w:rsidRDefault="00DA6476" w:rsidP="00370D57">
      <w:pPr>
        <w:pStyle w:val="NormalWeb"/>
        <w:jc w:val="both"/>
        <w:rPr>
          <w:color w:val="000000"/>
        </w:rPr>
        <w:sectPr w:rsidR="00DA6476" w:rsidSect="00806C11">
          <w:footerReference w:type="default" r:id="rId18"/>
          <w:pgSz w:w="12240" w:h="15840" w:code="1"/>
          <w:pgMar w:top="1182" w:right="1467" w:bottom="851" w:left="1276" w:header="720" w:footer="720" w:gutter="0"/>
          <w:pgNumType w:start="1"/>
          <w:cols w:space="720"/>
        </w:sectPr>
      </w:pPr>
    </w:p>
    <w:p w14:paraId="1A0610B7" w14:textId="55AA7405" w:rsidR="00D22138" w:rsidRPr="00BD56E4" w:rsidRDefault="00B022E5" w:rsidP="00603EFC">
      <w:pPr>
        <w:pStyle w:val="Ttulo1"/>
        <w:rPr>
          <w:rFonts w:asciiTheme="minorHAnsi" w:hAnsiTheme="minorHAnsi"/>
          <w:sz w:val="32"/>
          <w:szCs w:val="32"/>
          <w:lang w:val="es-PE"/>
        </w:rPr>
      </w:pPr>
      <w:bookmarkStart w:id="5" w:name="_Toc180650884"/>
      <w:r w:rsidRPr="00BD56E4">
        <w:rPr>
          <w:rFonts w:asciiTheme="minorHAnsi" w:hAnsiTheme="minorHAnsi"/>
          <w:sz w:val="32"/>
          <w:szCs w:val="32"/>
          <w:lang w:val="es-PE"/>
        </w:rPr>
        <w:lastRenderedPageBreak/>
        <w:t>MARCO TEÓRIC</w:t>
      </w:r>
      <w:r w:rsidR="002F7C55" w:rsidRPr="00BD56E4">
        <w:rPr>
          <w:rFonts w:asciiTheme="minorHAnsi" w:hAnsiTheme="minorHAnsi"/>
          <w:sz w:val="32"/>
          <w:szCs w:val="32"/>
          <w:lang w:val="es-PE"/>
        </w:rPr>
        <w:t>O</w:t>
      </w:r>
      <w:bookmarkEnd w:id="5"/>
    </w:p>
    <w:p w14:paraId="121D99BB" w14:textId="538D4DB0" w:rsidR="008F3A0F" w:rsidRPr="008F3A0F" w:rsidRDefault="009C2C6D" w:rsidP="00E06FF3">
      <w:pPr>
        <w:rPr>
          <w:lang w:val="es-PE"/>
        </w:rPr>
      </w:pPr>
      <w:r>
        <w:rPr>
          <w:lang w:val="es-PE"/>
        </w:rPr>
        <w:t>L</w:t>
      </w:r>
    </w:p>
    <w:p w14:paraId="49968FB3" w14:textId="77777777" w:rsidR="004D5770" w:rsidRPr="003A7980" w:rsidRDefault="004D5770" w:rsidP="0060013E"/>
    <w:p w14:paraId="202312C4" w14:textId="20259520" w:rsidR="00AA3B14" w:rsidRPr="007D1A37" w:rsidRDefault="00F602E0" w:rsidP="00AA3B14">
      <w:pPr>
        <w:pStyle w:val="Ttulo1"/>
        <w:rPr>
          <w:rFonts w:asciiTheme="minorHAnsi" w:eastAsia="MS Mincho" w:hAnsiTheme="minorHAnsi"/>
          <w:caps/>
          <w:sz w:val="32"/>
          <w:szCs w:val="32"/>
          <w:lang w:val="es-PE"/>
        </w:rPr>
      </w:pPr>
      <w:bookmarkStart w:id="6" w:name="_Toc180650885"/>
      <w:r w:rsidRPr="00BD56E4">
        <w:rPr>
          <w:rFonts w:asciiTheme="minorHAnsi" w:eastAsia="MS Mincho" w:hAnsiTheme="minorHAnsi"/>
          <w:caps/>
          <w:sz w:val="32"/>
          <w:szCs w:val="32"/>
          <w:lang w:val="es-PE"/>
        </w:rPr>
        <w:t>ACTIVIDADES</w:t>
      </w:r>
      <w:bookmarkEnd w:id="6"/>
    </w:p>
    <w:p w14:paraId="7C93AFC8" w14:textId="7E1E2BBC" w:rsidR="00AA3B14" w:rsidRPr="00F602E0" w:rsidRDefault="00AA3B14" w:rsidP="00AA3B14">
      <w:pPr>
        <w:pStyle w:val="Ttulo2"/>
        <w:rPr>
          <w:lang w:val="es-PE"/>
        </w:rPr>
      </w:pPr>
      <w:bookmarkStart w:id="7" w:name="_Toc180650886"/>
      <w:r>
        <w:rPr>
          <w:lang w:val="es-PE"/>
        </w:rPr>
        <w:t>Actividad 1</w:t>
      </w:r>
      <w:bookmarkEnd w:id="7"/>
    </w:p>
    <w:p w14:paraId="154DEE3C" w14:textId="3F78F35E" w:rsidR="00E06FF3" w:rsidRDefault="00E06FF3" w:rsidP="009C58AF">
      <w:pPr>
        <w:tabs>
          <w:tab w:val="left" w:pos="2400"/>
        </w:tabs>
        <w:rPr>
          <w:lang w:val="es-PE"/>
        </w:rPr>
      </w:pPr>
      <w:r w:rsidRPr="00E06FF3">
        <w:rPr>
          <w:lang w:val="es-PE"/>
        </w:rPr>
        <w:t xml:space="preserve">Según el código visto en el marco teórico implementen tres ventanas que utilicen diferentes tipos de administradores de esquemas </w:t>
      </w:r>
      <w:proofErr w:type="spellStart"/>
      <w:r w:rsidRPr="00E06FF3">
        <w:rPr>
          <w:lang w:val="es-PE"/>
        </w:rPr>
        <w:t>FlowLayout</w:t>
      </w:r>
      <w:proofErr w:type="spellEnd"/>
      <w:r w:rsidRPr="00E06FF3">
        <w:rPr>
          <w:lang w:val="es-PE"/>
        </w:rPr>
        <w:t xml:space="preserve">, </w:t>
      </w:r>
      <w:proofErr w:type="spellStart"/>
      <w:r w:rsidRPr="00E06FF3">
        <w:rPr>
          <w:lang w:val="es-PE"/>
        </w:rPr>
        <w:t>BorderLayout</w:t>
      </w:r>
      <w:proofErr w:type="spellEnd"/>
      <w:r w:rsidRPr="00E06FF3">
        <w:rPr>
          <w:lang w:val="es-PE"/>
        </w:rPr>
        <w:t xml:space="preserve"> y </w:t>
      </w:r>
      <w:bookmarkStart w:id="8" w:name="_Hlk182822413"/>
      <w:proofErr w:type="spellStart"/>
      <w:r w:rsidRPr="00E06FF3">
        <w:rPr>
          <w:lang w:val="es-PE"/>
        </w:rPr>
        <w:t>GridLayout</w:t>
      </w:r>
      <w:bookmarkEnd w:id="8"/>
      <w:proofErr w:type="spellEnd"/>
      <w:r w:rsidRPr="00E06FF3">
        <w:rPr>
          <w:lang w:val="es-PE"/>
        </w:rPr>
        <w:t>.</w:t>
      </w:r>
    </w:p>
    <w:p w14:paraId="7DC5C9E0" w14:textId="77777777" w:rsidR="00E06FF3" w:rsidRDefault="00E06FF3" w:rsidP="009C58AF">
      <w:pPr>
        <w:tabs>
          <w:tab w:val="left" w:pos="2400"/>
        </w:tabs>
        <w:rPr>
          <w:lang w:val="es-PE"/>
        </w:rPr>
      </w:pPr>
      <w:r w:rsidRPr="00E06FF3">
        <w:rPr>
          <w:lang w:val="es-PE"/>
        </w:rPr>
        <w:t xml:space="preserve">Para la implementación de cada uno de los administradores, creen ventanas con títulos diferentes, agréguenles diferentes funcionalidades según los temas vistos en el marco teórico. </w:t>
      </w:r>
    </w:p>
    <w:p w14:paraId="6F1A29E7" w14:textId="69B91E21" w:rsidR="0077307D" w:rsidRDefault="00E06FF3" w:rsidP="009C58AF">
      <w:pPr>
        <w:tabs>
          <w:tab w:val="left" w:pos="2400"/>
        </w:tabs>
        <w:rPr>
          <w:lang w:val="es-PE"/>
        </w:rPr>
      </w:pPr>
      <w:r w:rsidRPr="00E06FF3">
        <w:rPr>
          <w:lang w:val="es-PE"/>
        </w:rPr>
        <w:t>Hagan capturas de pantalla por cada implementación de administrador de esquema de tal forma que se evidencie cómo se organiza el contenido y las interacciones que se puede realizar en cada ventana.</w:t>
      </w:r>
    </w:p>
    <w:p w14:paraId="18C352AA" w14:textId="77777777" w:rsidR="00176FB3" w:rsidRDefault="00176FB3" w:rsidP="009C58AF">
      <w:pPr>
        <w:tabs>
          <w:tab w:val="left" w:pos="2400"/>
        </w:tabs>
        <w:rPr>
          <w:lang w:val="es-PE"/>
        </w:rPr>
      </w:pPr>
    </w:p>
    <w:p w14:paraId="53FA9EC3" w14:textId="1A8C715E" w:rsidR="00176FB3" w:rsidRPr="00176FB3" w:rsidRDefault="00176FB3" w:rsidP="009C58AF">
      <w:pPr>
        <w:tabs>
          <w:tab w:val="left" w:pos="2400"/>
        </w:tabs>
        <w:rPr>
          <w:b/>
          <w:bCs/>
          <w:lang w:val="es-PE"/>
        </w:rPr>
      </w:pPr>
      <w:proofErr w:type="spellStart"/>
      <w:r w:rsidRPr="00176FB3">
        <w:rPr>
          <w:b/>
          <w:bCs/>
          <w:lang w:val="es-PE"/>
        </w:rPr>
        <w:t>FlowLayOut</w:t>
      </w:r>
      <w:proofErr w:type="spellEnd"/>
      <w:r>
        <w:rPr>
          <w:b/>
          <w:bCs/>
          <w:lang w:val="es-PE"/>
        </w:rPr>
        <w:t>.</w:t>
      </w:r>
    </w:p>
    <w:tbl>
      <w:tblPr>
        <w:tblStyle w:val="Tablaconcuadrcula"/>
        <w:tblW w:w="0" w:type="auto"/>
        <w:tblLook w:val="04A0" w:firstRow="1" w:lastRow="0" w:firstColumn="1" w:lastColumn="0" w:noHBand="0" w:noVBand="1"/>
      </w:tblPr>
      <w:tblGrid>
        <w:gridCol w:w="9487"/>
      </w:tblGrid>
      <w:tr w:rsidR="00C87FF3" w14:paraId="491E393A" w14:textId="77777777" w:rsidTr="00C87FF3">
        <w:tc>
          <w:tcPr>
            <w:tcW w:w="9487" w:type="dxa"/>
          </w:tcPr>
          <w:p w14:paraId="7C4296B4" w14:textId="77777777" w:rsidR="00C87FF3" w:rsidRPr="00C87FF3" w:rsidRDefault="00C87FF3" w:rsidP="00C87FF3">
            <w:pPr>
              <w:tabs>
                <w:tab w:val="left" w:pos="2400"/>
              </w:tabs>
              <w:jc w:val="left"/>
              <w:rPr>
                <w:lang w:val="es-PE"/>
              </w:rPr>
            </w:pPr>
            <w:proofErr w:type="spellStart"/>
            <w:r w:rsidRPr="00C87FF3">
              <w:rPr>
                <w:lang w:val="es-PE"/>
              </w:rPr>
              <w:t>package</w:t>
            </w:r>
            <w:proofErr w:type="spellEnd"/>
            <w:r w:rsidRPr="00C87FF3">
              <w:rPr>
                <w:lang w:val="es-PE"/>
              </w:rPr>
              <w:t xml:space="preserve"> Guia9.Actividad</w:t>
            </w:r>
            <w:r w:rsidRPr="00C87FF3">
              <w:rPr>
                <w:b/>
                <w:bCs/>
                <w:lang w:val="es-PE"/>
              </w:rPr>
              <w:t>;</w:t>
            </w:r>
            <w:r w:rsidRPr="00C87FF3">
              <w:rPr>
                <w:b/>
                <w:bCs/>
                <w:lang w:val="es-PE"/>
              </w:rPr>
              <w:br/>
            </w:r>
            <w:r w:rsidRPr="00C87FF3">
              <w:rPr>
                <w:b/>
                <w:bCs/>
                <w:lang w:val="es-PE"/>
              </w:rPr>
              <w:br/>
            </w:r>
            <w:proofErr w:type="spellStart"/>
            <w:r w:rsidRPr="00C87FF3">
              <w:rPr>
                <w:lang w:val="es-PE"/>
              </w:rPr>
              <w:t>import</w:t>
            </w:r>
            <w:proofErr w:type="spellEnd"/>
            <w:r w:rsidRPr="00C87FF3">
              <w:rPr>
                <w:lang w:val="es-PE"/>
              </w:rPr>
              <w:t xml:space="preserve"> </w:t>
            </w:r>
            <w:proofErr w:type="spellStart"/>
            <w:r w:rsidRPr="00C87FF3">
              <w:rPr>
                <w:lang w:val="es-PE"/>
              </w:rPr>
              <w:t>javax.swing.JFrame</w:t>
            </w:r>
            <w:proofErr w:type="spellEnd"/>
            <w:r w:rsidRPr="00C87FF3">
              <w:rPr>
                <w:b/>
                <w:bCs/>
                <w:lang w:val="es-PE"/>
              </w:rPr>
              <w:t>;</w:t>
            </w:r>
            <w:r w:rsidRPr="00C87FF3">
              <w:rPr>
                <w:b/>
                <w:bCs/>
                <w:lang w:val="es-PE"/>
              </w:rPr>
              <w:br/>
            </w:r>
            <w:proofErr w:type="spellStart"/>
            <w:r w:rsidRPr="00C87FF3">
              <w:rPr>
                <w:lang w:val="es-PE"/>
              </w:rPr>
              <w:t>import</w:t>
            </w:r>
            <w:proofErr w:type="spellEnd"/>
            <w:r w:rsidRPr="00C87FF3">
              <w:rPr>
                <w:lang w:val="es-PE"/>
              </w:rPr>
              <w:t xml:space="preserve"> </w:t>
            </w:r>
            <w:proofErr w:type="spellStart"/>
            <w:r w:rsidRPr="00C87FF3">
              <w:rPr>
                <w:lang w:val="es-PE"/>
              </w:rPr>
              <w:t>javax.swing.JLabel</w:t>
            </w:r>
            <w:proofErr w:type="spellEnd"/>
            <w:r w:rsidRPr="00C87FF3">
              <w:rPr>
                <w:b/>
                <w:bCs/>
                <w:lang w:val="es-PE"/>
              </w:rPr>
              <w:t>;</w:t>
            </w:r>
            <w:r w:rsidRPr="00C87FF3">
              <w:rPr>
                <w:b/>
                <w:bCs/>
                <w:lang w:val="es-PE"/>
              </w:rPr>
              <w:br/>
            </w:r>
            <w:proofErr w:type="spellStart"/>
            <w:r w:rsidRPr="00C87FF3">
              <w:rPr>
                <w:lang w:val="es-PE"/>
              </w:rPr>
              <w:t>import</w:t>
            </w:r>
            <w:proofErr w:type="spellEnd"/>
            <w:r w:rsidRPr="00C87FF3">
              <w:rPr>
                <w:lang w:val="es-PE"/>
              </w:rPr>
              <w:t xml:space="preserve"> </w:t>
            </w:r>
            <w:proofErr w:type="spellStart"/>
            <w:r w:rsidRPr="00C87FF3">
              <w:rPr>
                <w:lang w:val="es-PE"/>
              </w:rPr>
              <w:t>javax.swing.JPanel</w:t>
            </w:r>
            <w:proofErr w:type="spellEnd"/>
            <w:r w:rsidRPr="00C87FF3">
              <w:rPr>
                <w:b/>
                <w:bCs/>
                <w:lang w:val="es-PE"/>
              </w:rPr>
              <w:t>;</w:t>
            </w:r>
            <w:r w:rsidRPr="00C87FF3">
              <w:rPr>
                <w:b/>
                <w:bCs/>
                <w:lang w:val="es-PE"/>
              </w:rPr>
              <w:br/>
            </w:r>
            <w:proofErr w:type="spellStart"/>
            <w:r w:rsidRPr="00C87FF3">
              <w:rPr>
                <w:lang w:val="es-PE"/>
              </w:rPr>
              <w:t>import</w:t>
            </w:r>
            <w:proofErr w:type="spellEnd"/>
            <w:r w:rsidRPr="00C87FF3">
              <w:rPr>
                <w:lang w:val="es-PE"/>
              </w:rPr>
              <w:t xml:space="preserve"> </w:t>
            </w:r>
            <w:proofErr w:type="spellStart"/>
            <w:r w:rsidRPr="00C87FF3">
              <w:rPr>
                <w:lang w:val="es-PE"/>
              </w:rPr>
              <w:t>javax.swing.JTextField</w:t>
            </w:r>
            <w:proofErr w:type="spellEnd"/>
            <w:r w:rsidRPr="00C87FF3">
              <w:rPr>
                <w:b/>
                <w:bCs/>
                <w:lang w:val="es-PE"/>
              </w:rPr>
              <w:t>;</w:t>
            </w:r>
            <w:r w:rsidRPr="00C87FF3">
              <w:rPr>
                <w:b/>
                <w:bCs/>
                <w:lang w:val="es-PE"/>
              </w:rPr>
              <w:br/>
            </w:r>
            <w:proofErr w:type="spellStart"/>
            <w:r w:rsidRPr="00C87FF3">
              <w:rPr>
                <w:lang w:val="es-PE"/>
              </w:rPr>
              <w:t>import</w:t>
            </w:r>
            <w:proofErr w:type="spellEnd"/>
            <w:r w:rsidRPr="00C87FF3">
              <w:rPr>
                <w:lang w:val="es-PE"/>
              </w:rPr>
              <w:t xml:space="preserve"> </w:t>
            </w:r>
            <w:proofErr w:type="spellStart"/>
            <w:r w:rsidRPr="00C87FF3">
              <w:rPr>
                <w:lang w:val="es-PE"/>
              </w:rPr>
              <w:t>javax.swing.JPasswordField</w:t>
            </w:r>
            <w:proofErr w:type="spellEnd"/>
            <w:r w:rsidRPr="00C87FF3">
              <w:rPr>
                <w:b/>
                <w:bCs/>
                <w:lang w:val="es-PE"/>
              </w:rPr>
              <w:t>;</w:t>
            </w:r>
            <w:r w:rsidRPr="00C87FF3">
              <w:rPr>
                <w:b/>
                <w:bCs/>
                <w:lang w:val="es-PE"/>
              </w:rPr>
              <w:br/>
            </w:r>
            <w:proofErr w:type="spellStart"/>
            <w:r w:rsidRPr="00C87FF3">
              <w:rPr>
                <w:lang w:val="es-PE"/>
              </w:rPr>
              <w:t>import</w:t>
            </w:r>
            <w:proofErr w:type="spellEnd"/>
            <w:r w:rsidRPr="00C87FF3">
              <w:rPr>
                <w:lang w:val="es-PE"/>
              </w:rPr>
              <w:t xml:space="preserve"> </w:t>
            </w:r>
            <w:proofErr w:type="spellStart"/>
            <w:r w:rsidRPr="00C87FF3">
              <w:rPr>
                <w:lang w:val="es-PE"/>
              </w:rPr>
              <w:t>javax.swing.JButton</w:t>
            </w:r>
            <w:proofErr w:type="spellEnd"/>
            <w:r w:rsidRPr="00C87FF3">
              <w:rPr>
                <w:b/>
                <w:bCs/>
                <w:lang w:val="es-PE"/>
              </w:rPr>
              <w:t>;</w:t>
            </w:r>
            <w:r w:rsidRPr="00C87FF3">
              <w:rPr>
                <w:b/>
                <w:bCs/>
                <w:lang w:val="es-PE"/>
              </w:rPr>
              <w:br/>
            </w:r>
            <w:proofErr w:type="spellStart"/>
            <w:r w:rsidRPr="00C87FF3">
              <w:rPr>
                <w:lang w:val="es-PE"/>
              </w:rPr>
              <w:t>import</w:t>
            </w:r>
            <w:proofErr w:type="spellEnd"/>
            <w:r w:rsidRPr="00C87FF3">
              <w:rPr>
                <w:lang w:val="es-PE"/>
              </w:rPr>
              <w:t xml:space="preserve"> </w:t>
            </w:r>
            <w:proofErr w:type="spellStart"/>
            <w:r w:rsidRPr="00C87FF3">
              <w:rPr>
                <w:lang w:val="es-PE"/>
              </w:rPr>
              <w:t>java.awt.Color</w:t>
            </w:r>
            <w:proofErr w:type="spellEnd"/>
            <w:r w:rsidRPr="00C87FF3">
              <w:rPr>
                <w:b/>
                <w:bCs/>
                <w:lang w:val="es-PE"/>
              </w:rPr>
              <w:t>;</w:t>
            </w:r>
            <w:r w:rsidRPr="00C87FF3">
              <w:rPr>
                <w:b/>
                <w:bCs/>
                <w:lang w:val="es-PE"/>
              </w:rPr>
              <w:br/>
            </w:r>
            <w:proofErr w:type="spellStart"/>
            <w:r w:rsidRPr="00C87FF3">
              <w:rPr>
                <w:lang w:val="es-PE"/>
              </w:rPr>
              <w:t>import</w:t>
            </w:r>
            <w:proofErr w:type="spellEnd"/>
            <w:r w:rsidRPr="00C87FF3">
              <w:rPr>
                <w:lang w:val="es-PE"/>
              </w:rPr>
              <w:t xml:space="preserve"> </w:t>
            </w:r>
            <w:proofErr w:type="spellStart"/>
            <w:r w:rsidRPr="00C87FF3">
              <w:rPr>
                <w:lang w:val="es-PE"/>
              </w:rPr>
              <w:t>java.awt.event.ActionEvent</w:t>
            </w:r>
            <w:proofErr w:type="spellEnd"/>
            <w:r w:rsidRPr="00C87FF3">
              <w:rPr>
                <w:b/>
                <w:bCs/>
                <w:lang w:val="es-PE"/>
              </w:rPr>
              <w:t>;</w:t>
            </w:r>
            <w:r w:rsidRPr="00C87FF3">
              <w:rPr>
                <w:b/>
                <w:bCs/>
                <w:lang w:val="es-PE"/>
              </w:rPr>
              <w:br/>
            </w:r>
            <w:proofErr w:type="spellStart"/>
            <w:r w:rsidRPr="00C87FF3">
              <w:rPr>
                <w:lang w:val="es-PE"/>
              </w:rPr>
              <w:t>import</w:t>
            </w:r>
            <w:proofErr w:type="spellEnd"/>
            <w:r w:rsidRPr="00C87FF3">
              <w:rPr>
                <w:lang w:val="es-PE"/>
              </w:rPr>
              <w:t xml:space="preserve"> </w:t>
            </w:r>
            <w:proofErr w:type="spellStart"/>
            <w:r w:rsidRPr="00C87FF3">
              <w:rPr>
                <w:lang w:val="es-PE"/>
              </w:rPr>
              <w:t>java.awt.event.ActionListener</w:t>
            </w:r>
            <w:proofErr w:type="spellEnd"/>
            <w:r w:rsidRPr="00C87FF3">
              <w:rPr>
                <w:b/>
                <w:bCs/>
                <w:lang w:val="es-PE"/>
              </w:rPr>
              <w:t>;</w:t>
            </w:r>
            <w:r w:rsidRPr="00C87FF3">
              <w:rPr>
                <w:b/>
                <w:bCs/>
                <w:lang w:val="es-PE"/>
              </w:rPr>
              <w:br/>
            </w:r>
            <w:r w:rsidRPr="00C87FF3">
              <w:rPr>
                <w:b/>
                <w:bCs/>
                <w:lang w:val="es-PE"/>
              </w:rPr>
              <w:br/>
            </w:r>
            <w:proofErr w:type="spellStart"/>
            <w:r w:rsidRPr="00C87FF3">
              <w:rPr>
                <w:lang w:val="es-PE"/>
              </w:rPr>
              <w:t>import</w:t>
            </w:r>
            <w:proofErr w:type="spellEnd"/>
            <w:r w:rsidRPr="00C87FF3">
              <w:rPr>
                <w:lang w:val="es-PE"/>
              </w:rPr>
              <w:t xml:space="preserve"> </w:t>
            </w:r>
            <w:proofErr w:type="spellStart"/>
            <w:r w:rsidRPr="00C87FF3">
              <w:rPr>
                <w:lang w:val="es-PE"/>
              </w:rPr>
              <w:t>java.awt.FlowLayout</w:t>
            </w:r>
            <w:proofErr w:type="spellEnd"/>
            <w:r w:rsidRPr="00C87FF3">
              <w:rPr>
                <w:b/>
                <w:bCs/>
                <w:lang w:val="es-PE"/>
              </w:rPr>
              <w:t>;</w:t>
            </w:r>
            <w:r w:rsidRPr="00C87FF3">
              <w:rPr>
                <w:b/>
                <w:bCs/>
                <w:lang w:val="es-PE"/>
              </w:rPr>
              <w:br/>
            </w:r>
            <w:r w:rsidRPr="00C87FF3">
              <w:rPr>
                <w:b/>
                <w:bCs/>
                <w:lang w:val="es-PE"/>
              </w:rPr>
              <w:br/>
            </w:r>
            <w:proofErr w:type="spellStart"/>
            <w:r w:rsidRPr="00C87FF3">
              <w:rPr>
                <w:lang w:val="es-PE"/>
              </w:rPr>
              <w:t>public</w:t>
            </w:r>
            <w:proofErr w:type="spellEnd"/>
            <w:r w:rsidRPr="00C87FF3">
              <w:rPr>
                <w:lang w:val="es-PE"/>
              </w:rPr>
              <w:t xml:space="preserve"> </w:t>
            </w:r>
            <w:proofErr w:type="spellStart"/>
            <w:r w:rsidRPr="00C87FF3">
              <w:rPr>
                <w:lang w:val="es-PE"/>
              </w:rPr>
              <w:t>class</w:t>
            </w:r>
            <w:proofErr w:type="spellEnd"/>
            <w:r w:rsidRPr="00C87FF3">
              <w:rPr>
                <w:lang w:val="es-PE"/>
              </w:rPr>
              <w:t xml:space="preserve"> </w:t>
            </w:r>
            <w:proofErr w:type="spellStart"/>
            <w:r w:rsidRPr="00C87FF3">
              <w:rPr>
                <w:lang w:val="es-PE"/>
              </w:rPr>
              <w:t>LoginFlowLayout</w:t>
            </w:r>
            <w:proofErr w:type="spellEnd"/>
            <w:r w:rsidRPr="00C87FF3">
              <w:rPr>
                <w:lang w:val="es-PE"/>
              </w:rPr>
              <w:t xml:space="preserve"> {</w:t>
            </w:r>
            <w:r w:rsidRPr="00C87FF3">
              <w:rPr>
                <w:lang w:val="es-PE"/>
              </w:rPr>
              <w:br/>
              <w:t xml:space="preserve">    </w:t>
            </w:r>
            <w:proofErr w:type="spellStart"/>
            <w:r w:rsidRPr="00C87FF3">
              <w:rPr>
                <w:lang w:val="es-PE"/>
              </w:rPr>
              <w:t>public</w:t>
            </w:r>
            <w:proofErr w:type="spellEnd"/>
            <w:r w:rsidRPr="00C87FF3">
              <w:rPr>
                <w:lang w:val="es-PE"/>
              </w:rPr>
              <w:t xml:space="preserve"> </w:t>
            </w:r>
            <w:proofErr w:type="spellStart"/>
            <w:r w:rsidRPr="00C87FF3">
              <w:rPr>
                <w:lang w:val="es-PE"/>
              </w:rPr>
              <w:t>static</w:t>
            </w:r>
            <w:proofErr w:type="spellEnd"/>
            <w:r w:rsidRPr="00C87FF3">
              <w:rPr>
                <w:lang w:val="es-PE"/>
              </w:rPr>
              <w:t xml:space="preserve"> </w:t>
            </w:r>
            <w:proofErr w:type="spellStart"/>
            <w:r w:rsidRPr="00C87FF3">
              <w:rPr>
                <w:lang w:val="es-PE"/>
              </w:rPr>
              <w:t>void</w:t>
            </w:r>
            <w:proofErr w:type="spellEnd"/>
            <w:r w:rsidRPr="00C87FF3">
              <w:rPr>
                <w:lang w:val="es-PE"/>
              </w:rPr>
              <w:t xml:space="preserve"> </w:t>
            </w:r>
            <w:proofErr w:type="spellStart"/>
            <w:r w:rsidRPr="00C87FF3">
              <w:rPr>
                <w:lang w:val="es-PE"/>
              </w:rPr>
              <w:t>main</w:t>
            </w:r>
            <w:proofErr w:type="spellEnd"/>
            <w:r w:rsidRPr="00C87FF3">
              <w:rPr>
                <w:lang w:val="es-PE"/>
              </w:rPr>
              <w:t>(</w:t>
            </w:r>
            <w:proofErr w:type="spellStart"/>
            <w:r w:rsidRPr="00C87FF3">
              <w:rPr>
                <w:lang w:val="es-PE"/>
              </w:rPr>
              <w:t>String</w:t>
            </w:r>
            <w:proofErr w:type="spellEnd"/>
            <w:r w:rsidRPr="00C87FF3">
              <w:rPr>
                <w:lang w:val="es-PE"/>
              </w:rPr>
              <w:t xml:space="preserve">[] </w:t>
            </w:r>
            <w:proofErr w:type="spellStart"/>
            <w:r w:rsidRPr="00C87FF3">
              <w:rPr>
                <w:lang w:val="es-PE"/>
              </w:rPr>
              <w:t>args</w:t>
            </w:r>
            <w:proofErr w:type="spellEnd"/>
            <w:r w:rsidRPr="00C87FF3">
              <w:rPr>
                <w:lang w:val="es-PE"/>
              </w:rPr>
              <w:t>) {</w:t>
            </w:r>
            <w:r w:rsidRPr="00C87FF3">
              <w:rPr>
                <w:lang w:val="es-PE"/>
              </w:rPr>
              <w:br/>
              <w:t xml:space="preserve">        </w:t>
            </w:r>
            <w:proofErr w:type="spellStart"/>
            <w:r w:rsidRPr="00C87FF3">
              <w:rPr>
                <w:lang w:val="es-PE"/>
              </w:rPr>
              <w:t>LoginFrame</w:t>
            </w:r>
            <w:proofErr w:type="spellEnd"/>
            <w:r w:rsidRPr="00C87FF3">
              <w:rPr>
                <w:lang w:val="es-PE"/>
              </w:rPr>
              <w:t xml:space="preserve"> </w:t>
            </w:r>
            <w:proofErr w:type="spellStart"/>
            <w:r w:rsidRPr="00C87FF3">
              <w:rPr>
                <w:lang w:val="es-PE"/>
              </w:rPr>
              <w:t>loginP</w:t>
            </w:r>
            <w:proofErr w:type="spellEnd"/>
            <w:r w:rsidRPr="00C87FF3">
              <w:rPr>
                <w:lang w:val="es-PE"/>
              </w:rPr>
              <w:t xml:space="preserve"> = new </w:t>
            </w:r>
            <w:proofErr w:type="spellStart"/>
            <w:r w:rsidRPr="00C87FF3">
              <w:rPr>
                <w:lang w:val="es-PE"/>
              </w:rPr>
              <w:t>LoginFrame</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loginP.setDefaultCloseOperation</w:t>
            </w:r>
            <w:proofErr w:type="spellEnd"/>
            <w:r w:rsidRPr="00C87FF3">
              <w:rPr>
                <w:lang w:val="es-PE"/>
              </w:rPr>
              <w:t>(</w:t>
            </w:r>
            <w:proofErr w:type="spellStart"/>
            <w:r w:rsidRPr="00C87FF3">
              <w:rPr>
                <w:lang w:val="es-PE"/>
              </w:rPr>
              <w:t>JFrame.</w:t>
            </w:r>
            <w:r w:rsidRPr="00C87FF3">
              <w:rPr>
                <w:i/>
                <w:iCs/>
                <w:lang w:val="es-PE"/>
              </w:rPr>
              <w:t>EXIT_ON_CLOSE</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loginP.setSize</w:t>
            </w:r>
            <w:proofErr w:type="spellEnd"/>
            <w:r w:rsidRPr="00C87FF3">
              <w:rPr>
                <w:lang w:val="es-PE"/>
              </w:rPr>
              <w:t>(</w:t>
            </w:r>
            <w:r w:rsidRPr="00C87FF3">
              <w:rPr>
                <w:b/>
                <w:bCs/>
                <w:lang w:val="es-PE"/>
              </w:rPr>
              <w:t>400, 200</w:t>
            </w:r>
            <w:r w:rsidRPr="00C87FF3">
              <w:rPr>
                <w:lang w:val="es-PE"/>
              </w:rPr>
              <w:t>)</w:t>
            </w:r>
            <w:r w:rsidRPr="00C87FF3">
              <w:rPr>
                <w:b/>
                <w:bCs/>
                <w:lang w:val="es-PE"/>
              </w:rPr>
              <w:t>;</w:t>
            </w:r>
            <w:r w:rsidRPr="00C87FF3">
              <w:rPr>
                <w:b/>
                <w:bCs/>
                <w:lang w:val="es-PE"/>
              </w:rPr>
              <w:br/>
              <w:t xml:space="preserve">        </w:t>
            </w:r>
            <w:proofErr w:type="spellStart"/>
            <w:r w:rsidRPr="00C87FF3">
              <w:rPr>
                <w:lang w:val="es-PE"/>
              </w:rPr>
              <w:t>loginP.setVisible</w:t>
            </w:r>
            <w:proofErr w:type="spellEnd"/>
            <w:r w:rsidRPr="00C87FF3">
              <w:rPr>
                <w:lang w:val="es-PE"/>
              </w:rPr>
              <w:t>(true)</w:t>
            </w:r>
            <w:r w:rsidRPr="00C87FF3">
              <w:rPr>
                <w:b/>
                <w:bCs/>
                <w:lang w:val="es-PE"/>
              </w:rPr>
              <w:t>;</w:t>
            </w:r>
            <w:r w:rsidRPr="00C87FF3">
              <w:rPr>
                <w:b/>
                <w:bCs/>
                <w:lang w:val="es-PE"/>
              </w:rPr>
              <w:br/>
              <w:t xml:space="preserve">    </w:t>
            </w:r>
            <w:r w:rsidRPr="00C87FF3">
              <w:rPr>
                <w:lang w:val="es-PE"/>
              </w:rPr>
              <w:t>}</w:t>
            </w:r>
            <w:r w:rsidRPr="00C87FF3">
              <w:rPr>
                <w:lang w:val="es-PE"/>
              </w:rPr>
              <w:br/>
              <w:t>}</w:t>
            </w:r>
            <w:r w:rsidRPr="00C87FF3">
              <w:rPr>
                <w:lang w:val="es-PE"/>
              </w:rPr>
              <w:br/>
            </w:r>
            <w:r w:rsidRPr="00C87FF3">
              <w:rPr>
                <w:lang w:val="es-PE"/>
              </w:rPr>
              <w:br/>
            </w:r>
            <w:proofErr w:type="spellStart"/>
            <w:r w:rsidRPr="00C87FF3">
              <w:rPr>
                <w:lang w:val="es-PE"/>
              </w:rPr>
              <w:t>class</w:t>
            </w:r>
            <w:proofErr w:type="spellEnd"/>
            <w:r w:rsidRPr="00C87FF3">
              <w:rPr>
                <w:lang w:val="es-PE"/>
              </w:rPr>
              <w:t xml:space="preserve"> </w:t>
            </w:r>
            <w:proofErr w:type="spellStart"/>
            <w:r w:rsidRPr="00C87FF3">
              <w:rPr>
                <w:lang w:val="es-PE"/>
              </w:rPr>
              <w:t>LoginFrame</w:t>
            </w:r>
            <w:proofErr w:type="spellEnd"/>
            <w:r w:rsidRPr="00C87FF3">
              <w:rPr>
                <w:lang w:val="es-PE"/>
              </w:rPr>
              <w:t xml:space="preserve"> </w:t>
            </w:r>
            <w:proofErr w:type="spellStart"/>
            <w:r w:rsidRPr="00C87FF3">
              <w:rPr>
                <w:lang w:val="es-PE"/>
              </w:rPr>
              <w:t>extends</w:t>
            </w:r>
            <w:proofErr w:type="spellEnd"/>
            <w:r w:rsidRPr="00C87FF3">
              <w:rPr>
                <w:lang w:val="es-PE"/>
              </w:rPr>
              <w:t xml:space="preserve"> JFrame {</w:t>
            </w:r>
            <w:r w:rsidRPr="00C87FF3">
              <w:rPr>
                <w:lang w:val="es-PE"/>
              </w:rPr>
              <w:br/>
              <w:t xml:space="preserve">    </w:t>
            </w:r>
            <w:proofErr w:type="spellStart"/>
            <w:r w:rsidRPr="00C87FF3">
              <w:rPr>
                <w:lang w:val="es-PE"/>
              </w:rPr>
              <w:t>private</w:t>
            </w:r>
            <w:proofErr w:type="spellEnd"/>
            <w:r w:rsidRPr="00C87FF3">
              <w:rPr>
                <w:lang w:val="es-PE"/>
              </w:rPr>
              <w:t xml:space="preserve"> </w:t>
            </w:r>
            <w:proofErr w:type="spellStart"/>
            <w:r w:rsidRPr="00C87FF3">
              <w:rPr>
                <w:lang w:val="es-PE"/>
              </w:rPr>
              <w:t>JPanel</w:t>
            </w:r>
            <w:proofErr w:type="spellEnd"/>
            <w:r w:rsidRPr="00C87FF3">
              <w:rPr>
                <w:lang w:val="es-PE"/>
              </w:rPr>
              <w:t xml:space="preserve"> </w:t>
            </w:r>
            <w:proofErr w:type="spellStart"/>
            <w:r w:rsidRPr="00C87FF3">
              <w:rPr>
                <w:lang w:val="es-PE"/>
              </w:rPr>
              <w:t>contentPane</w:t>
            </w:r>
            <w:proofErr w:type="spellEnd"/>
            <w:r w:rsidRPr="00C87FF3">
              <w:rPr>
                <w:lang w:val="es-PE"/>
              </w:rPr>
              <w:t xml:space="preserve"> = new </w:t>
            </w:r>
            <w:proofErr w:type="spellStart"/>
            <w:r w:rsidRPr="00C87FF3">
              <w:rPr>
                <w:lang w:val="es-PE"/>
              </w:rPr>
              <w:t>JPanel</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private</w:t>
            </w:r>
            <w:proofErr w:type="spellEnd"/>
            <w:r w:rsidRPr="00C87FF3">
              <w:rPr>
                <w:lang w:val="es-PE"/>
              </w:rPr>
              <w:t xml:space="preserve"> </w:t>
            </w:r>
            <w:proofErr w:type="spellStart"/>
            <w:r w:rsidRPr="00C87FF3">
              <w:rPr>
                <w:lang w:val="es-PE"/>
              </w:rPr>
              <w:t>JLabel</w:t>
            </w:r>
            <w:proofErr w:type="spellEnd"/>
            <w:r w:rsidRPr="00C87FF3">
              <w:rPr>
                <w:lang w:val="es-PE"/>
              </w:rPr>
              <w:t xml:space="preserve"> </w:t>
            </w:r>
            <w:proofErr w:type="spellStart"/>
            <w:r w:rsidRPr="00C87FF3">
              <w:rPr>
                <w:lang w:val="es-PE"/>
              </w:rPr>
              <w:t>eti_user</w:t>
            </w:r>
            <w:proofErr w:type="spellEnd"/>
            <w:r w:rsidRPr="00C87FF3">
              <w:rPr>
                <w:lang w:val="es-PE"/>
              </w:rPr>
              <w:t xml:space="preserve"> = new </w:t>
            </w:r>
            <w:proofErr w:type="spellStart"/>
            <w:r w:rsidRPr="00C87FF3">
              <w:rPr>
                <w:lang w:val="es-PE"/>
              </w:rPr>
              <w:t>JLabel</w:t>
            </w:r>
            <w:proofErr w:type="spellEnd"/>
            <w:r w:rsidRPr="00C87FF3">
              <w:rPr>
                <w:lang w:val="es-PE"/>
              </w:rPr>
              <w:t>("Ingresar tu correo: ")</w:t>
            </w:r>
            <w:r w:rsidRPr="00C87FF3">
              <w:rPr>
                <w:b/>
                <w:bCs/>
                <w:lang w:val="es-PE"/>
              </w:rPr>
              <w:t>;</w:t>
            </w:r>
            <w:r w:rsidRPr="00C87FF3">
              <w:rPr>
                <w:b/>
                <w:bCs/>
                <w:lang w:val="es-PE"/>
              </w:rPr>
              <w:br/>
              <w:t xml:space="preserve">    </w:t>
            </w:r>
            <w:proofErr w:type="spellStart"/>
            <w:r w:rsidRPr="00C87FF3">
              <w:rPr>
                <w:lang w:val="es-PE"/>
              </w:rPr>
              <w:t>private</w:t>
            </w:r>
            <w:proofErr w:type="spellEnd"/>
            <w:r w:rsidRPr="00C87FF3">
              <w:rPr>
                <w:lang w:val="es-PE"/>
              </w:rPr>
              <w:t xml:space="preserve"> </w:t>
            </w:r>
            <w:proofErr w:type="spellStart"/>
            <w:r w:rsidRPr="00C87FF3">
              <w:rPr>
                <w:lang w:val="es-PE"/>
              </w:rPr>
              <w:t>JTextField</w:t>
            </w:r>
            <w:proofErr w:type="spellEnd"/>
            <w:r w:rsidRPr="00C87FF3">
              <w:rPr>
                <w:lang w:val="es-PE"/>
              </w:rPr>
              <w:t xml:space="preserve"> </w:t>
            </w:r>
            <w:proofErr w:type="spellStart"/>
            <w:r w:rsidRPr="00C87FF3">
              <w:rPr>
                <w:lang w:val="es-PE"/>
              </w:rPr>
              <w:t>txtUsuario</w:t>
            </w:r>
            <w:proofErr w:type="spellEnd"/>
            <w:r w:rsidRPr="00C87FF3">
              <w:rPr>
                <w:lang w:val="es-PE"/>
              </w:rPr>
              <w:t xml:space="preserve"> = new </w:t>
            </w:r>
            <w:proofErr w:type="spellStart"/>
            <w:r w:rsidRPr="00C87FF3">
              <w:rPr>
                <w:lang w:val="es-PE"/>
              </w:rPr>
              <w:t>JTextField</w:t>
            </w:r>
            <w:proofErr w:type="spellEnd"/>
            <w:r w:rsidRPr="00C87FF3">
              <w:rPr>
                <w:lang w:val="es-PE"/>
              </w:rPr>
              <w:t>(</w:t>
            </w:r>
            <w:r w:rsidRPr="00C87FF3">
              <w:rPr>
                <w:b/>
                <w:bCs/>
                <w:lang w:val="es-PE"/>
              </w:rPr>
              <w:t>20</w:t>
            </w:r>
            <w:r w:rsidRPr="00C87FF3">
              <w:rPr>
                <w:lang w:val="es-PE"/>
              </w:rPr>
              <w:t>)</w:t>
            </w:r>
            <w:r w:rsidRPr="00C87FF3">
              <w:rPr>
                <w:b/>
                <w:bCs/>
                <w:lang w:val="es-PE"/>
              </w:rPr>
              <w:t>;</w:t>
            </w:r>
            <w:r w:rsidRPr="00C87FF3">
              <w:rPr>
                <w:b/>
                <w:bCs/>
                <w:lang w:val="es-PE"/>
              </w:rPr>
              <w:br/>
              <w:t xml:space="preserve">    </w:t>
            </w:r>
            <w:proofErr w:type="spellStart"/>
            <w:r w:rsidRPr="00C87FF3">
              <w:rPr>
                <w:lang w:val="es-PE"/>
              </w:rPr>
              <w:t>private</w:t>
            </w:r>
            <w:proofErr w:type="spellEnd"/>
            <w:r w:rsidRPr="00C87FF3">
              <w:rPr>
                <w:lang w:val="es-PE"/>
              </w:rPr>
              <w:t xml:space="preserve"> </w:t>
            </w:r>
            <w:proofErr w:type="spellStart"/>
            <w:r w:rsidRPr="00C87FF3">
              <w:rPr>
                <w:lang w:val="es-PE"/>
              </w:rPr>
              <w:t>JLabel</w:t>
            </w:r>
            <w:proofErr w:type="spellEnd"/>
            <w:r w:rsidRPr="00C87FF3">
              <w:rPr>
                <w:lang w:val="es-PE"/>
              </w:rPr>
              <w:t xml:space="preserve"> </w:t>
            </w:r>
            <w:proofErr w:type="spellStart"/>
            <w:r w:rsidRPr="00C87FF3">
              <w:rPr>
                <w:lang w:val="es-PE"/>
              </w:rPr>
              <w:t>eti_contrasenia</w:t>
            </w:r>
            <w:proofErr w:type="spellEnd"/>
            <w:r w:rsidRPr="00C87FF3">
              <w:rPr>
                <w:lang w:val="es-PE"/>
              </w:rPr>
              <w:t xml:space="preserve"> = new </w:t>
            </w:r>
            <w:proofErr w:type="spellStart"/>
            <w:r w:rsidRPr="00C87FF3">
              <w:rPr>
                <w:lang w:val="es-PE"/>
              </w:rPr>
              <w:t>JLabel</w:t>
            </w:r>
            <w:proofErr w:type="spellEnd"/>
            <w:r w:rsidRPr="00C87FF3">
              <w:rPr>
                <w:lang w:val="es-PE"/>
              </w:rPr>
              <w:t xml:space="preserve">("Ingresar tu </w:t>
            </w:r>
            <w:proofErr w:type="spellStart"/>
            <w:r w:rsidRPr="00C87FF3">
              <w:rPr>
                <w:lang w:val="es-PE"/>
              </w:rPr>
              <w:t>contrasenia</w:t>
            </w:r>
            <w:proofErr w:type="spellEnd"/>
            <w:r w:rsidRPr="00C87FF3">
              <w:rPr>
                <w:lang w:val="es-PE"/>
              </w:rPr>
              <w:t>: ")</w:t>
            </w:r>
            <w:r w:rsidRPr="00C87FF3">
              <w:rPr>
                <w:b/>
                <w:bCs/>
                <w:lang w:val="es-PE"/>
              </w:rPr>
              <w:t>;</w:t>
            </w:r>
            <w:r w:rsidRPr="00C87FF3">
              <w:rPr>
                <w:b/>
                <w:bCs/>
                <w:lang w:val="es-PE"/>
              </w:rPr>
              <w:br/>
              <w:t xml:space="preserve">    </w:t>
            </w:r>
            <w:proofErr w:type="spellStart"/>
            <w:r w:rsidRPr="00C87FF3">
              <w:rPr>
                <w:lang w:val="es-PE"/>
              </w:rPr>
              <w:t>private</w:t>
            </w:r>
            <w:proofErr w:type="spellEnd"/>
            <w:r w:rsidRPr="00C87FF3">
              <w:rPr>
                <w:lang w:val="es-PE"/>
              </w:rPr>
              <w:t xml:space="preserve"> </w:t>
            </w:r>
            <w:proofErr w:type="spellStart"/>
            <w:r w:rsidRPr="00C87FF3">
              <w:rPr>
                <w:lang w:val="es-PE"/>
              </w:rPr>
              <w:t>JPasswordField</w:t>
            </w:r>
            <w:proofErr w:type="spellEnd"/>
            <w:r w:rsidRPr="00C87FF3">
              <w:rPr>
                <w:lang w:val="es-PE"/>
              </w:rPr>
              <w:t xml:space="preserve"> </w:t>
            </w:r>
            <w:proofErr w:type="spellStart"/>
            <w:r w:rsidRPr="00C87FF3">
              <w:rPr>
                <w:lang w:val="es-PE"/>
              </w:rPr>
              <w:t>txtPassword</w:t>
            </w:r>
            <w:proofErr w:type="spellEnd"/>
            <w:r w:rsidRPr="00C87FF3">
              <w:rPr>
                <w:lang w:val="es-PE"/>
              </w:rPr>
              <w:t xml:space="preserve"> = new </w:t>
            </w:r>
            <w:proofErr w:type="spellStart"/>
            <w:r w:rsidRPr="00C87FF3">
              <w:rPr>
                <w:lang w:val="es-PE"/>
              </w:rPr>
              <w:t>JPasswordField</w:t>
            </w:r>
            <w:proofErr w:type="spellEnd"/>
            <w:r w:rsidRPr="00C87FF3">
              <w:rPr>
                <w:lang w:val="es-PE"/>
              </w:rPr>
              <w:t>(</w:t>
            </w:r>
            <w:r w:rsidRPr="00C87FF3">
              <w:rPr>
                <w:b/>
                <w:bCs/>
                <w:lang w:val="es-PE"/>
              </w:rPr>
              <w:t>20</w:t>
            </w:r>
            <w:r w:rsidRPr="00C87FF3">
              <w:rPr>
                <w:lang w:val="es-PE"/>
              </w:rPr>
              <w:t>)</w:t>
            </w:r>
            <w:r w:rsidRPr="00C87FF3">
              <w:rPr>
                <w:b/>
                <w:bCs/>
                <w:lang w:val="es-PE"/>
              </w:rPr>
              <w:t>;</w:t>
            </w:r>
            <w:r w:rsidRPr="00C87FF3">
              <w:rPr>
                <w:b/>
                <w:bCs/>
                <w:lang w:val="es-PE"/>
              </w:rPr>
              <w:br/>
              <w:t xml:space="preserve">    </w:t>
            </w:r>
            <w:proofErr w:type="spellStart"/>
            <w:r w:rsidRPr="00C87FF3">
              <w:rPr>
                <w:lang w:val="es-PE"/>
              </w:rPr>
              <w:t>private</w:t>
            </w:r>
            <w:proofErr w:type="spellEnd"/>
            <w:r w:rsidRPr="00C87FF3">
              <w:rPr>
                <w:lang w:val="es-PE"/>
              </w:rPr>
              <w:t xml:space="preserve"> </w:t>
            </w:r>
            <w:proofErr w:type="spellStart"/>
            <w:r w:rsidRPr="00C87FF3">
              <w:rPr>
                <w:lang w:val="es-PE"/>
              </w:rPr>
              <w:t>JButton</w:t>
            </w:r>
            <w:proofErr w:type="spellEnd"/>
            <w:r w:rsidRPr="00C87FF3">
              <w:rPr>
                <w:lang w:val="es-PE"/>
              </w:rPr>
              <w:t xml:space="preserve"> </w:t>
            </w:r>
            <w:proofErr w:type="spellStart"/>
            <w:r w:rsidRPr="00C87FF3">
              <w:rPr>
                <w:lang w:val="es-PE"/>
              </w:rPr>
              <w:t>btnLogin</w:t>
            </w:r>
            <w:proofErr w:type="spellEnd"/>
            <w:r w:rsidRPr="00C87FF3">
              <w:rPr>
                <w:lang w:val="es-PE"/>
              </w:rPr>
              <w:t xml:space="preserve"> = new </w:t>
            </w:r>
            <w:proofErr w:type="spellStart"/>
            <w:r w:rsidRPr="00C87FF3">
              <w:rPr>
                <w:lang w:val="es-PE"/>
              </w:rPr>
              <w:t>JButton</w:t>
            </w:r>
            <w:proofErr w:type="spellEnd"/>
            <w:r w:rsidRPr="00C87FF3">
              <w:rPr>
                <w:lang w:val="es-PE"/>
              </w:rPr>
              <w:t>("</w:t>
            </w:r>
            <w:proofErr w:type="spellStart"/>
            <w:r w:rsidRPr="00C87FF3">
              <w:rPr>
                <w:lang w:val="es-PE"/>
              </w:rPr>
              <w:t>Login</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JLabel</w:t>
            </w:r>
            <w:proofErr w:type="spellEnd"/>
            <w:r w:rsidRPr="00C87FF3">
              <w:rPr>
                <w:lang w:val="es-PE"/>
              </w:rPr>
              <w:t xml:space="preserve"> salida = new </w:t>
            </w:r>
            <w:proofErr w:type="spellStart"/>
            <w:r w:rsidRPr="00C87FF3">
              <w:rPr>
                <w:lang w:val="es-PE"/>
              </w:rPr>
              <w:t>JLabel</w:t>
            </w:r>
            <w:proofErr w:type="spellEnd"/>
            <w:r w:rsidRPr="00C87FF3">
              <w:rPr>
                <w:lang w:val="es-PE"/>
              </w:rPr>
              <w:t>("")</w:t>
            </w:r>
            <w:r w:rsidRPr="00C87FF3">
              <w:rPr>
                <w:b/>
                <w:bCs/>
                <w:lang w:val="es-PE"/>
              </w:rPr>
              <w:t>;</w:t>
            </w:r>
            <w:r w:rsidRPr="00C87FF3">
              <w:rPr>
                <w:b/>
                <w:bCs/>
                <w:lang w:val="es-PE"/>
              </w:rPr>
              <w:br/>
            </w:r>
            <w:r w:rsidRPr="00C87FF3">
              <w:rPr>
                <w:b/>
                <w:bCs/>
                <w:lang w:val="es-PE"/>
              </w:rPr>
              <w:lastRenderedPageBreak/>
              <w:br/>
              <w:t xml:space="preserve">    </w:t>
            </w:r>
            <w:proofErr w:type="spellStart"/>
            <w:r w:rsidRPr="00C87FF3">
              <w:rPr>
                <w:lang w:val="es-PE"/>
              </w:rPr>
              <w:t>public</w:t>
            </w:r>
            <w:proofErr w:type="spellEnd"/>
            <w:r w:rsidRPr="00C87FF3">
              <w:rPr>
                <w:lang w:val="es-PE"/>
              </w:rPr>
              <w:t xml:space="preserve"> </w:t>
            </w:r>
            <w:proofErr w:type="spellStart"/>
            <w:r w:rsidRPr="00C87FF3">
              <w:rPr>
                <w:lang w:val="es-PE"/>
              </w:rPr>
              <w:t>LoginFrame</w:t>
            </w:r>
            <w:proofErr w:type="spellEnd"/>
            <w:r w:rsidRPr="00C87FF3">
              <w:rPr>
                <w:lang w:val="es-PE"/>
              </w:rPr>
              <w:t>() {</w:t>
            </w:r>
            <w:r w:rsidRPr="00C87FF3">
              <w:rPr>
                <w:lang w:val="es-PE"/>
              </w:rPr>
              <w:br/>
              <w:t xml:space="preserve">        super("</w:t>
            </w:r>
            <w:proofErr w:type="spellStart"/>
            <w:r w:rsidRPr="00C87FF3">
              <w:rPr>
                <w:lang w:val="es-PE"/>
              </w:rPr>
              <w:t>Login</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contentPane.setLayout</w:t>
            </w:r>
            <w:proofErr w:type="spellEnd"/>
            <w:r w:rsidRPr="00C87FF3">
              <w:rPr>
                <w:lang w:val="es-PE"/>
              </w:rPr>
              <w:t xml:space="preserve">(new </w:t>
            </w:r>
            <w:proofErr w:type="spellStart"/>
            <w:r w:rsidRPr="00C87FF3">
              <w:rPr>
                <w:lang w:val="es-PE"/>
              </w:rPr>
              <w:t>FlowLayout</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contentPane.setBackground</w:t>
            </w:r>
            <w:proofErr w:type="spellEnd"/>
            <w:r w:rsidRPr="00C87FF3">
              <w:rPr>
                <w:lang w:val="es-PE"/>
              </w:rPr>
              <w:t>(</w:t>
            </w:r>
            <w:proofErr w:type="spellStart"/>
            <w:r w:rsidRPr="00C87FF3">
              <w:rPr>
                <w:lang w:val="es-PE"/>
              </w:rPr>
              <w:t>Color.</w:t>
            </w:r>
            <w:r w:rsidRPr="00C87FF3">
              <w:rPr>
                <w:i/>
                <w:iCs/>
                <w:lang w:val="es-PE"/>
              </w:rPr>
              <w:t>LIGHT_GRAY</w:t>
            </w:r>
            <w:proofErr w:type="spellEnd"/>
            <w:r w:rsidRPr="00C87FF3">
              <w:rPr>
                <w:lang w:val="es-PE"/>
              </w:rPr>
              <w:t>)</w:t>
            </w:r>
            <w:r w:rsidRPr="00C87FF3">
              <w:rPr>
                <w:b/>
                <w:bCs/>
                <w:lang w:val="es-PE"/>
              </w:rPr>
              <w:t>;</w:t>
            </w:r>
            <w:r w:rsidRPr="00C87FF3">
              <w:rPr>
                <w:b/>
                <w:bCs/>
                <w:lang w:val="es-PE"/>
              </w:rPr>
              <w:br/>
            </w:r>
            <w:r w:rsidRPr="00C87FF3">
              <w:rPr>
                <w:b/>
                <w:bCs/>
                <w:lang w:val="es-PE"/>
              </w:rPr>
              <w:br/>
              <w:t xml:space="preserve">        </w:t>
            </w:r>
            <w:proofErr w:type="spellStart"/>
            <w:r w:rsidRPr="00C87FF3">
              <w:rPr>
                <w:lang w:val="es-PE"/>
              </w:rPr>
              <w:t>contentPane.add</w:t>
            </w:r>
            <w:proofErr w:type="spellEnd"/>
            <w:r w:rsidRPr="00C87FF3">
              <w:rPr>
                <w:lang w:val="es-PE"/>
              </w:rPr>
              <w:t>(</w:t>
            </w:r>
            <w:proofErr w:type="spellStart"/>
            <w:r w:rsidRPr="00C87FF3">
              <w:rPr>
                <w:lang w:val="es-PE"/>
              </w:rPr>
              <w:t>eti_user</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contentPane.add</w:t>
            </w:r>
            <w:proofErr w:type="spellEnd"/>
            <w:r w:rsidRPr="00C87FF3">
              <w:rPr>
                <w:lang w:val="es-PE"/>
              </w:rPr>
              <w:t>(</w:t>
            </w:r>
            <w:proofErr w:type="spellStart"/>
            <w:r w:rsidRPr="00C87FF3">
              <w:rPr>
                <w:lang w:val="es-PE"/>
              </w:rPr>
              <w:t>txtUsuario</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contentPane.add</w:t>
            </w:r>
            <w:proofErr w:type="spellEnd"/>
            <w:r w:rsidRPr="00C87FF3">
              <w:rPr>
                <w:lang w:val="es-PE"/>
              </w:rPr>
              <w:t>(</w:t>
            </w:r>
            <w:proofErr w:type="spellStart"/>
            <w:r w:rsidRPr="00C87FF3">
              <w:rPr>
                <w:lang w:val="es-PE"/>
              </w:rPr>
              <w:t>eti_contrasenia</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contentPane.add</w:t>
            </w:r>
            <w:proofErr w:type="spellEnd"/>
            <w:r w:rsidRPr="00C87FF3">
              <w:rPr>
                <w:lang w:val="es-PE"/>
              </w:rPr>
              <w:t>(</w:t>
            </w:r>
            <w:proofErr w:type="spellStart"/>
            <w:r w:rsidRPr="00C87FF3">
              <w:rPr>
                <w:lang w:val="es-PE"/>
              </w:rPr>
              <w:t>txtPassword</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contentPane.add</w:t>
            </w:r>
            <w:proofErr w:type="spellEnd"/>
            <w:r w:rsidRPr="00C87FF3">
              <w:rPr>
                <w:lang w:val="es-PE"/>
              </w:rPr>
              <w:t>(</w:t>
            </w:r>
            <w:proofErr w:type="spellStart"/>
            <w:r w:rsidRPr="00C87FF3">
              <w:rPr>
                <w:lang w:val="es-PE"/>
              </w:rPr>
              <w:t>btnLogin</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contentPane.add</w:t>
            </w:r>
            <w:proofErr w:type="spellEnd"/>
            <w:r w:rsidRPr="00C87FF3">
              <w:rPr>
                <w:lang w:val="es-PE"/>
              </w:rPr>
              <w:t>(salida)</w:t>
            </w:r>
            <w:r w:rsidRPr="00C87FF3">
              <w:rPr>
                <w:b/>
                <w:bCs/>
                <w:lang w:val="es-PE"/>
              </w:rPr>
              <w:t>;</w:t>
            </w:r>
            <w:r w:rsidRPr="00C87FF3">
              <w:rPr>
                <w:b/>
                <w:bCs/>
                <w:lang w:val="es-PE"/>
              </w:rPr>
              <w:br/>
            </w:r>
            <w:r w:rsidRPr="00C87FF3">
              <w:rPr>
                <w:b/>
                <w:bCs/>
                <w:lang w:val="es-PE"/>
              </w:rPr>
              <w:br/>
              <w:t xml:space="preserve">        </w:t>
            </w:r>
            <w:proofErr w:type="spellStart"/>
            <w:r w:rsidRPr="00C87FF3">
              <w:rPr>
                <w:lang w:val="es-PE"/>
              </w:rPr>
              <w:t>btnLogin.addActionListener</w:t>
            </w:r>
            <w:proofErr w:type="spellEnd"/>
            <w:r w:rsidRPr="00C87FF3">
              <w:rPr>
                <w:lang w:val="es-PE"/>
              </w:rPr>
              <w:t xml:space="preserve">(new </w:t>
            </w:r>
            <w:proofErr w:type="spellStart"/>
            <w:r w:rsidRPr="00C87FF3">
              <w:rPr>
                <w:lang w:val="es-PE"/>
              </w:rPr>
              <w:t>ActionListener</w:t>
            </w:r>
            <w:proofErr w:type="spellEnd"/>
            <w:r w:rsidRPr="00C87FF3">
              <w:rPr>
                <w:lang w:val="es-PE"/>
              </w:rPr>
              <w:t>() {</w:t>
            </w:r>
            <w:r w:rsidRPr="00C87FF3">
              <w:rPr>
                <w:lang w:val="es-PE"/>
              </w:rPr>
              <w:br/>
              <w:t xml:space="preserve">            </w:t>
            </w:r>
            <w:proofErr w:type="spellStart"/>
            <w:r w:rsidRPr="00C87FF3">
              <w:rPr>
                <w:lang w:val="es-PE"/>
              </w:rPr>
              <w:t>public</w:t>
            </w:r>
            <w:proofErr w:type="spellEnd"/>
            <w:r w:rsidRPr="00C87FF3">
              <w:rPr>
                <w:lang w:val="es-PE"/>
              </w:rPr>
              <w:t xml:space="preserve"> </w:t>
            </w:r>
            <w:proofErr w:type="spellStart"/>
            <w:r w:rsidRPr="00C87FF3">
              <w:rPr>
                <w:lang w:val="es-PE"/>
              </w:rPr>
              <w:t>void</w:t>
            </w:r>
            <w:proofErr w:type="spellEnd"/>
            <w:r w:rsidRPr="00C87FF3">
              <w:rPr>
                <w:lang w:val="es-PE"/>
              </w:rPr>
              <w:t xml:space="preserve"> </w:t>
            </w:r>
            <w:proofErr w:type="spellStart"/>
            <w:r w:rsidRPr="00C87FF3">
              <w:rPr>
                <w:lang w:val="es-PE"/>
              </w:rPr>
              <w:t>actionPerformed</w:t>
            </w:r>
            <w:proofErr w:type="spellEnd"/>
            <w:r w:rsidRPr="00C87FF3">
              <w:rPr>
                <w:lang w:val="es-PE"/>
              </w:rPr>
              <w:t>(</w:t>
            </w:r>
            <w:proofErr w:type="spellStart"/>
            <w:r w:rsidRPr="00C87FF3">
              <w:rPr>
                <w:lang w:val="es-PE"/>
              </w:rPr>
              <w:t>ActionEvent</w:t>
            </w:r>
            <w:proofErr w:type="spellEnd"/>
            <w:r w:rsidRPr="00C87FF3">
              <w:rPr>
                <w:lang w:val="es-PE"/>
              </w:rPr>
              <w:t xml:space="preserve"> e) {</w:t>
            </w:r>
            <w:r w:rsidRPr="00C87FF3">
              <w:rPr>
                <w:lang w:val="es-PE"/>
              </w:rPr>
              <w:br/>
              <w:t xml:space="preserve">                </w:t>
            </w:r>
            <w:proofErr w:type="spellStart"/>
            <w:r w:rsidRPr="00C87FF3">
              <w:rPr>
                <w:lang w:val="es-PE"/>
              </w:rPr>
              <w:t>String</w:t>
            </w:r>
            <w:proofErr w:type="spellEnd"/>
            <w:r w:rsidRPr="00C87FF3">
              <w:rPr>
                <w:lang w:val="es-PE"/>
              </w:rPr>
              <w:t xml:space="preserve"> </w:t>
            </w:r>
            <w:proofErr w:type="spellStart"/>
            <w:r w:rsidRPr="00C87FF3">
              <w:rPr>
                <w:lang w:val="es-PE"/>
              </w:rPr>
              <w:t>user</w:t>
            </w:r>
            <w:proofErr w:type="spellEnd"/>
            <w:r w:rsidRPr="00C87FF3">
              <w:rPr>
                <w:lang w:val="es-PE"/>
              </w:rPr>
              <w:t xml:space="preserve"> = </w:t>
            </w:r>
            <w:proofErr w:type="spellStart"/>
            <w:r w:rsidRPr="00C87FF3">
              <w:rPr>
                <w:lang w:val="es-PE"/>
              </w:rPr>
              <w:t>txtUsuario.getText</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String</w:t>
            </w:r>
            <w:proofErr w:type="spellEnd"/>
            <w:r w:rsidRPr="00C87FF3">
              <w:rPr>
                <w:lang w:val="es-PE"/>
              </w:rPr>
              <w:t xml:space="preserve"> </w:t>
            </w:r>
            <w:proofErr w:type="spellStart"/>
            <w:r w:rsidRPr="00C87FF3">
              <w:rPr>
                <w:lang w:val="es-PE"/>
              </w:rPr>
              <w:t>contrasenia</w:t>
            </w:r>
            <w:proofErr w:type="spellEnd"/>
            <w:r w:rsidRPr="00C87FF3">
              <w:rPr>
                <w:lang w:val="es-PE"/>
              </w:rPr>
              <w:t xml:space="preserve"> = </w:t>
            </w:r>
            <w:proofErr w:type="spellStart"/>
            <w:r w:rsidRPr="00C87FF3">
              <w:rPr>
                <w:lang w:val="es-PE"/>
              </w:rPr>
              <w:t>txtPassword.getText</w:t>
            </w:r>
            <w:proofErr w:type="spellEnd"/>
            <w:r w:rsidRPr="00C87FF3">
              <w:rPr>
                <w:lang w:val="es-PE"/>
              </w:rPr>
              <w:t>()</w:t>
            </w:r>
            <w:r w:rsidRPr="00C87FF3">
              <w:rPr>
                <w:b/>
                <w:bCs/>
                <w:lang w:val="es-PE"/>
              </w:rPr>
              <w:t>;</w:t>
            </w:r>
            <w:r w:rsidRPr="00C87FF3">
              <w:rPr>
                <w:b/>
                <w:bCs/>
                <w:lang w:val="es-PE"/>
              </w:rPr>
              <w:br/>
              <w:t xml:space="preserve">                </w:t>
            </w:r>
            <w:proofErr w:type="spellStart"/>
            <w:r w:rsidRPr="00C87FF3">
              <w:rPr>
                <w:lang w:val="es-PE"/>
              </w:rPr>
              <w:t>if</w:t>
            </w:r>
            <w:proofErr w:type="spellEnd"/>
            <w:r w:rsidRPr="00C87FF3">
              <w:rPr>
                <w:lang w:val="es-PE"/>
              </w:rPr>
              <w:t>(</w:t>
            </w:r>
            <w:proofErr w:type="spellStart"/>
            <w:r w:rsidRPr="00C87FF3">
              <w:rPr>
                <w:lang w:val="es-PE"/>
              </w:rPr>
              <w:t>user.trim</w:t>
            </w:r>
            <w:proofErr w:type="spellEnd"/>
            <w:r w:rsidRPr="00C87FF3">
              <w:rPr>
                <w:lang w:val="es-PE"/>
              </w:rPr>
              <w:t>().</w:t>
            </w:r>
            <w:proofErr w:type="spellStart"/>
            <w:r w:rsidRPr="00C87FF3">
              <w:rPr>
                <w:lang w:val="es-PE"/>
              </w:rPr>
              <w:t>isEmpty</w:t>
            </w:r>
            <w:proofErr w:type="spellEnd"/>
            <w:r w:rsidRPr="00C87FF3">
              <w:rPr>
                <w:lang w:val="es-PE"/>
              </w:rPr>
              <w:t xml:space="preserve">() || </w:t>
            </w:r>
            <w:proofErr w:type="spellStart"/>
            <w:r w:rsidRPr="00C87FF3">
              <w:rPr>
                <w:lang w:val="es-PE"/>
              </w:rPr>
              <w:t>contrasenia.trim</w:t>
            </w:r>
            <w:proofErr w:type="spellEnd"/>
            <w:r w:rsidRPr="00C87FF3">
              <w:rPr>
                <w:lang w:val="es-PE"/>
              </w:rPr>
              <w:t>().</w:t>
            </w:r>
            <w:proofErr w:type="spellStart"/>
            <w:r w:rsidRPr="00C87FF3">
              <w:rPr>
                <w:lang w:val="es-PE"/>
              </w:rPr>
              <w:t>isEmpty</w:t>
            </w:r>
            <w:proofErr w:type="spellEnd"/>
            <w:r w:rsidRPr="00C87FF3">
              <w:rPr>
                <w:lang w:val="es-PE"/>
              </w:rPr>
              <w:t>()) {</w:t>
            </w:r>
            <w:r w:rsidRPr="00C87FF3">
              <w:rPr>
                <w:lang w:val="es-PE"/>
              </w:rPr>
              <w:br/>
              <w:t xml:space="preserve">                    </w:t>
            </w:r>
            <w:proofErr w:type="spellStart"/>
            <w:r w:rsidRPr="00C87FF3">
              <w:rPr>
                <w:lang w:val="es-PE"/>
              </w:rPr>
              <w:t>salida.setText</w:t>
            </w:r>
            <w:proofErr w:type="spellEnd"/>
            <w:r w:rsidRPr="00C87FF3">
              <w:rPr>
                <w:lang w:val="es-PE"/>
              </w:rPr>
              <w:t xml:space="preserve">("Usuario o </w:t>
            </w:r>
            <w:proofErr w:type="spellStart"/>
            <w:r w:rsidRPr="00C87FF3">
              <w:rPr>
                <w:lang w:val="es-PE"/>
              </w:rPr>
              <w:t>Contrasenia</w:t>
            </w:r>
            <w:proofErr w:type="spellEnd"/>
            <w:r w:rsidRPr="00C87FF3">
              <w:rPr>
                <w:lang w:val="es-PE"/>
              </w:rPr>
              <w:t xml:space="preserve"> ingresado incorrectamente")</w:t>
            </w:r>
            <w:r w:rsidRPr="00C87FF3">
              <w:rPr>
                <w:b/>
                <w:bCs/>
                <w:lang w:val="es-PE"/>
              </w:rPr>
              <w:t>;</w:t>
            </w:r>
            <w:r w:rsidRPr="00C87FF3">
              <w:rPr>
                <w:b/>
                <w:bCs/>
                <w:lang w:val="es-PE"/>
              </w:rPr>
              <w:br/>
              <w:t xml:space="preserve">                </w:t>
            </w:r>
            <w:r w:rsidRPr="00C87FF3">
              <w:rPr>
                <w:lang w:val="es-PE"/>
              </w:rPr>
              <w:t>}</w:t>
            </w:r>
            <w:r w:rsidRPr="00C87FF3">
              <w:rPr>
                <w:lang w:val="es-PE"/>
              </w:rPr>
              <w:br/>
              <w:t xml:space="preserve">                </w:t>
            </w:r>
            <w:proofErr w:type="spellStart"/>
            <w:r w:rsidRPr="00C87FF3">
              <w:rPr>
                <w:lang w:val="es-PE"/>
              </w:rPr>
              <w:t>if</w:t>
            </w:r>
            <w:proofErr w:type="spellEnd"/>
            <w:r w:rsidRPr="00C87FF3">
              <w:rPr>
                <w:lang w:val="es-PE"/>
              </w:rPr>
              <w:t>(!</w:t>
            </w:r>
            <w:proofErr w:type="spellStart"/>
            <w:r w:rsidRPr="00C87FF3">
              <w:rPr>
                <w:lang w:val="es-PE"/>
              </w:rPr>
              <w:t>user.trim</w:t>
            </w:r>
            <w:proofErr w:type="spellEnd"/>
            <w:r w:rsidRPr="00C87FF3">
              <w:rPr>
                <w:lang w:val="es-PE"/>
              </w:rPr>
              <w:t>().</w:t>
            </w:r>
            <w:proofErr w:type="spellStart"/>
            <w:r w:rsidRPr="00C87FF3">
              <w:rPr>
                <w:lang w:val="es-PE"/>
              </w:rPr>
              <w:t>isEmpty</w:t>
            </w:r>
            <w:proofErr w:type="spellEnd"/>
            <w:r w:rsidRPr="00C87FF3">
              <w:rPr>
                <w:lang w:val="es-PE"/>
              </w:rPr>
              <w:t>() || !</w:t>
            </w:r>
            <w:proofErr w:type="spellStart"/>
            <w:r w:rsidRPr="00C87FF3">
              <w:rPr>
                <w:lang w:val="es-PE"/>
              </w:rPr>
              <w:t>contrasenia.trim</w:t>
            </w:r>
            <w:proofErr w:type="spellEnd"/>
            <w:r w:rsidRPr="00C87FF3">
              <w:rPr>
                <w:lang w:val="es-PE"/>
              </w:rPr>
              <w:t>().</w:t>
            </w:r>
            <w:proofErr w:type="spellStart"/>
            <w:r w:rsidRPr="00C87FF3">
              <w:rPr>
                <w:lang w:val="es-PE"/>
              </w:rPr>
              <w:t>isEmpty</w:t>
            </w:r>
            <w:proofErr w:type="spellEnd"/>
            <w:r w:rsidRPr="00C87FF3">
              <w:rPr>
                <w:lang w:val="es-PE"/>
              </w:rPr>
              <w:t>()) {</w:t>
            </w:r>
            <w:r w:rsidRPr="00C87FF3">
              <w:rPr>
                <w:lang w:val="es-PE"/>
              </w:rPr>
              <w:br/>
              <w:t xml:space="preserve">                    </w:t>
            </w:r>
            <w:proofErr w:type="spellStart"/>
            <w:r w:rsidRPr="00C87FF3">
              <w:rPr>
                <w:lang w:val="es-PE"/>
              </w:rPr>
              <w:t>salida.setText</w:t>
            </w:r>
            <w:proofErr w:type="spellEnd"/>
            <w:r w:rsidRPr="00C87FF3">
              <w:rPr>
                <w:lang w:val="es-PE"/>
              </w:rPr>
              <w:t>("Ingreso")</w:t>
            </w:r>
            <w:r w:rsidRPr="00C87FF3">
              <w:rPr>
                <w:b/>
                <w:bCs/>
                <w:lang w:val="es-PE"/>
              </w:rPr>
              <w:t>;</w:t>
            </w:r>
            <w:r w:rsidRPr="00C87FF3">
              <w:rPr>
                <w:b/>
                <w:bCs/>
                <w:lang w:val="es-PE"/>
              </w:rPr>
              <w:br/>
              <w:t xml:space="preserve">                </w:t>
            </w:r>
            <w:r w:rsidRPr="00C87FF3">
              <w:rPr>
                <w:lang w:val="es-PE"/>
              </w:rPr>
              <w:t>}</w:t>
            </w:r>
            <w:r w:rsidRPr="00C87FF3">
              <w:rPr>
                <w:lang w:val="es-PE"/>
              </w:rPr>
              <w:br/>
              <w:t xml:space="preserve">            }</w:t>
            </w:r>
            <w:r w:rsidRPr="00C87FF3">
              <w:rPr>
                <w:lang w:val="es-PE"/>
              </w:rPr>
              <w:br/>
              <w:t xml:space="preserve">        })</w:t>
            </w:r>
            <w:r w:rsidRPr="00C87FF3">
              <w:rPr>
                <w:b/>
                <w:bCs/>
                <w:lang w:val="es-PE"/>
              </w:rPr>
              <w:t>;</w:t>
            </w:r>
            <w:r w:rsidRPr="00C87FF3">
              <w:rPr>
                <w:b/>
                <w:bCs/>
                <w:lang w:val="es-PE"/>
              </w:rPr>
              <w:br/>
              <w:t xml:space="preserve">        </w:t>
            </w:r>
            <w:proofErr w:type="spellStart"/>
            <w:r w:rsidRPr="00C87FF3">
              <w:rPr>
                <w:lang w:val="es-PE"/>
              </w:rPr>
              <w:t>setContentPane</w:t>
            </w:r>
            <w:proofErr w:type="spellEnd"/>
            <w:r w:rsidRPr="00C87FF3">
              <w:rPr>
                <w:lang w:val="es-PE"/>
              </w:rPr>
              <w:t>(</w:t>
            </w:r>
            <w:proofErr w:type="spellStart"/>
            <w:r w:rsidRPr="00C87FF3">
              <w:rPr>
                <w:lang w:val="es-PE"/>
              </w:rPr>
              <w:t>contentPane</w:t>
            </w:r>
            <w:proofErr w:type="spellEnd"/>
            <w:r w:rsidRPr="00C87FF3">
              <w:rPr>
                <w:lang w:val="es-PE"/>
              </w:rPr>
              <w:t>)</w:t>
            </w:r>
            <w:r w:rsidRPr="00C87FF3">
              <w:rPr>
                <w:b/>
                <w:bCs/>
                <w:lang w:val="es-PE"/>
              </w:rPr>
              <w:t>;</w:t>
            </w:r>
            <w:r w:rsidRPr="00C87FF3">
              <w:rPr>
                <w:b/>
                <w:bCs/>
                <w:lang w:val="es-PE"/>
              </w:rPr>
              <w:br/>
              <w:t xml:space="preserve">    </w:t>
            </w:r>
            <w:r w:rsidRPr="00C87FF3">
              <w:rPr>
                <w:lang w:val="es-PE"/>
              </w:rPr>
              <w:t>}</w:t>
            </w:r>
            <w:r w:rsidRPr="00C87FF3">
              <w:rPr>
                <w:lang w:val="es-PE"/>
              </w:rPr>
              <w:br/>
              <w:t>}</w:t>
            </w:r>
          </w:p>
          <w:p w14:paraId="1E91595E" w14:textId="77777777" w:rsidR="00C87FF3" w:rsidRDefault="00C87FF3" w:rsidP="009C58AF">
            <w:pPr>
              <w:tabs>
                <w:tab w:val="left" w:pos="2400"/>
              </w:tabs>
              <w:rPr>
                <w:lang w:val="es-PE"/>
              </w:rPr>
            </w:pPr>
          </w:p>
        </w:tc>
      </w:tr>
    </w:tbl>
    <w:p w14:paraId="2B322441" w14:textId="77777777" w:rsidR="00E06FF3" w:rsidRDefault="00E06FF3" w:rsidP="009C58AF">
      <w:pPr>
        <w:tabs>
          <w:tab w:val="left" w:pos="2400"/>
        </w:tabs>
        <w:rPr>
          <w:lang w:val="es-PE"/>
        </w:rPr>
      </w:pPr>
    </w:p>
    <w:p w14:paraId="21CD774F" w14:textId="2BDB63B2" w:rsidR="00E06FF3" w:rsidRPr="00176FB3" w:rsidRDefault="00176FB3" w:rsidP="009C58AF">
      <w:pPr>
        <w:tabs>
          <w:tab w:val="left" w:pos="2400"/>
        </w:tabs>
        <w:rPr>
          <w:b/>
          <w:bCs/>
        </w:rPr>
      </w:pPr>
      <w:proofErr w:type="spellStart"/>
      <w:r w:rsidRPr="00176FB3">
        <w:rPr>
          <w:b/>
          <w:bCs/>
        </w:rPr>
        <w:t>BorderLayOut</w:t>
      </w:r>
      <w:proofErr w:type="spellEnd"/>
      <w:r>
        <w:rPr>
          <w:b/>
          <w:bCs/>
        </w:rPr>
        <w:t xml:space="preserve"> y </w:t>
      </w:r>
      <w:proofErr w:type="spellStart"/>
      <w:r w:rsidRPr="00176FB3">
        <w:rPr>
          <w:b/>
          <w:bCs/>
          <w:lang w:val="es-PE"/>
        </w:rPr>
        <w:t>GridLayout</w:t>
      </w:r>
      <w:proofErr w:type="spellEnd"/>
      <w:r>
        <w:rPr>
          <w:b/>
          <w:bCs/>
          <w:lang w:val="es-PE"/>
        </w:rPr>
        <w:t>.</w:t>
      </w:r>
    </w:p>
    <w:tbl>
      <w:tblPr>
        <w:tblStyle w:val="Tablaconcuadrcula"/>
        <w:tblW w:w="0" w:type="auto"/>
        <w:tblLook w:val="04A0" w:firstRow="1" w:lastRow="0" w:firstColumn="1" w:lastColumn="0" w:noHBand="0" w:noVBand="1"/>
      </w:tblPr>
      <w:tblGrid>
        <w:gridCol w:w="9487"/>
      </w:tblGrid>
      <w:tr w:rsidR="00176FB3" w14:paraId="3495FD0C" w14:textId="77777777" w:rsidTr="00176FB3">
        <w:tc>
          <w:tcPr>
            <w:tcW w:w="9487" w:type="dxa"/>
          </w:tcPr>
          <w:p w14:paraId="1D4CE306" w14:textId="77777777" w:rsidR="00176FB3" w:rsidRPr="00176FB3" w:rsidRDefault="00176FB3" w:rsidP="00176FB3">
            <w:pPr>
              <w:tabs>
                <w:tab w:val="left" w:pos="2400"/>
              </w:tabs>
              <w:jc w:val="left"/>
            </w:pPr>
            <w:r w:rsidRPr="00176FB3">
              <w:t>package Guia9.Actividad</w:t>
            </w:r>
            <w:r w:rsidRPr="00176FB3">
              <w:rPr>
                <w:b/>
                <w:bCs/>
              </w:rPr>
              <w:t>;</w:t>
            </w:r>
            <w:r w:rsidRPr="00176FB3">
              <w:rPr>
                <w:b/>
                <w:bCs/>
              </w:rPr>
              <w:br/>
            </w:r>
            <w:r w:rsidRPr="00176FB3">
              <w:rPr>
                <w:b/>
                <w:bCs/>
              </w:rPr>
              <w:br/>
            </w:r>
            <w:r w:rsidRPr="00176FB3">
              <w:t xml:space="preserve">import </w:t>
            </w:r>
            <w:proofErr w:type="spellStart"/>
            <w:r w:rsidRPr="00176FB3">
              <w:t>javax.swing.JFrame</w:t>
            </w:r>
            <w:proofErr w:type="spellEnd"/>
            <w:r w:rsidRPr="00176FB3">
              <w:rPr>
                <w:b/>
                <w:bCs/>
              </w:rPr>
              <w:t>;</w:t>
            </w:r>
            <w:r w:rsidRPr="00176FB3">
              <w:rPr>
                <w:b/>
                <w:bCs/>
              </w:rPr>
              <w:br/>
            </w:r>
            <w:r w:rsidRPr="00176FB3">
              <w:t xml:space="preserve">import </w:t>
            </w:r>
            <w:proofErr w:type="spellStart"/>
            <w:r w:rsidRPr="00176FB3">
              <w:t>javax.swing.JLabel</w:t>
            </w:r>
            <w:proofErr w:type="spellEnd"/>
            <w:r w:rsidRPr="00176FB3">
              <w:rPr>
                <w:b/>
                <w:bCs/>
              </w:rPr>
              <w:t>;</w:t>
            </w:r>
            <w:r w:rsidRPr="00176FB3">
              <w:rPr>
                <w:b/>
                <w:bCs/>
              </w:rPr>
              <w:br/>
            </w:r>
            <w:r w:rsidRPr="00176FB3">
              <w:t xml:space="preserve">import </w:t>
            </w:r>
            <w:proofErr w:type="spellStart"/>
            <w:r w:rsidRPr="00176FB3">
              <w:t>javax.swing.JPanel</w:t>
            </w:r>
            <w:proofErr w:type="spellEnd"/>
            <w:r w:rsidRPr="00176FB3">
              <w:rPr>
                <w:b/>
                <w:bCs/>
              </w:rPr>
              <w:t>;</w:t>
            </w:r>
            <w:r w:rsidRPr="00176FB3">
              <w:rPr>
                <w:b/>
                <w:bCs/>
              </w:rPr>
              <w:br/>
            </w:r>
            <w:r w:rsidRPr="00176FB3">
              <w:t xml:space="preserve">import </w:t>
            </w:r>
            <w:proofErr w:type="spellStart"/>
            <w:r w:rsidRPr="00176FB3">
              <w:t>javax.swing.JTextField</w:t>
            </w:r>
            <w:proofErr w:type="spellEnd"/>
            <w:r w:rsidRPr="00176FB3">
              <w:rPr>
                <w:b/>
                <w:bCs/>
              </w:rPr>
              <w:t>;</w:t>
            </w:r>
            <w:r w:rsidRPr="00176FB3">
              <w:rPr>
                <w:b/>
                <w:bCs/>
              </w:rPr>
              <w:br/>
            </w:r>
            <w:r w:rsidRPr="00176FB3">
              <w:t xml:space="preserve">import </w:t>
            </w:r>
            <w:proofErr w:type="spellStart"/>
            <w:r w:rsidRPr="00176FB3">
              <w:t>javax.swing.JPasswordField</w:t>
            </w:r>
            <w:proofErr w:type="spellEnd"/>
            <w:r w:rsidRPr="00176FB3">
              <w:rPr>
                <w:b/>
                <w:bCs/>
              </w:rPr>
              <w:t>;</w:t>
            </w:r>
            <w:r w:rsidRPr="00176FB3">
              <w:rPr>
                <w:b/>
                <w:bCs/>
              </w:rPr>
              <w:br/>
            </w:r>
            <w:r w:rsidRPr="00176FB3">
              <w:t xml:space="preserve">import </w:t>
            </w:r>
            <w:proofErr w:type="spellStart"/>
            <w:r w:rsidRPr="00176FB3">
              <w:t>javax.swing.JButton</w:t>
            </w:r>
            <w:proofErr w:type="spellEnd"/>
            <w:r w:rsidRPr="00176FB3">
              <w:rPr>
                <w:b/>
                <w:bCs/>
              </w:rPr>
              <w:t>;</w:t>
            </w:r>
            <w:r w:rsidRPr="00176FB3">
              <w:rPr>
                <w:b/>
                <w:bCs/>
              </w:rPr>
              <w:br/>
            </w:r>
            <w:r w:rsidRPr="00176FB3">
              <w:t xml:space="preserve">import </w:t>
            </w:r>
            <w:proofErr w:type="spellStart"/>
            <w:r w:rsidRPr="00176FB3">
              <w:t>java.awt.GridLayout</w:t>
            </w:r>
            <w:proofErr w:type="spellEnd"/>
            <w:r w:rsidRPr="00176FB3">
              <w:rPr>
                <w:b/>
                <w:bCs/>
              </w:rPr>
              <w:t>;</w:t>
            </w:r>
            <w:r w:rsidRPr="00176FB3">
              <w:rPr>
                <w:b/>
                <w:bCs/>
              </w:rPr>
              <w:br/>
            </w:r>
            <w:r w:rsidRPr="00176FB3">
              <w:t xml:space="preserve">import </w:t>
            </w:r>
            <w:proofErr w:type="spellStart"/>
            <w:r w:rsidRPr="00176FB3">
              <w:t>javax.swing.SwingConstants</w:t>
            </w:r>
            <w:proofErr w:type="spellEnd"/>
            <w:r w:rsidRPr="00176FB3">
              <w:rPr>
                <w:b/>
                <w:bCs/>
              </w:rPr>
              <w:t>;</w:t>
            </w:r>
            <w:r w:rsidRPr="00176FB3">
              <w:rPr>
                <w:b/>
                <w:bCs/>
              </w:rPr>
              <w:br/>
            </w:r>
            <w:r w:rsidRPr="00176FB3">
              <w:t xml:space="preserve">import </w:t>
            </w:r>
            <w:proofErr w:type="spellStart"/>
            <w:r w:rsidRPr="00176FB3">
              <w:t>java.awt.BorderLayout</w:t>
            </w:r>
            <w:proofErr w:type="spellEnd"/>
            <w:r w:rsidRPr="00176FB3">
              <w:rPr>
                <w:b/>
                <w:bCs/>
              </w:rPr>
              <w:t>;</w:t>
            </w:r>
            <w:r w:rsidRPr="00176FB3">
              <w:rPr>
                <w:b/>
                <w:bCs/>
              </w:rPr>
              <w:br/>
            </w:r>
            <w:r w:rsidRPr="00176FB3">
              <w:t xml:space="preserve">import </w:t>
            </w:r>
            <w:proofErr w:type="spellStart"/>
            <w:r w:rsidRPr="00176FB3">
              <w:t>java.awt.event.ActionEvent</w:t>
            </w:r>
            <w:proofErr w:type="spellEnd"/>
            <w:r w:rsidRPr="00176FB3">
              <w:rPr>
                <w:b/>
                <w:bCs/>
              </w:rPr>
              <w:t>;</w:t>
            </w:r>
            <w:r w:rsidRPr="00176FB3">
              <w:rPr>
                <w:b/>
                <w:bCs/>
              </w:rPr>
              <w:br/>
            </w:r>
            <w:r w:rsidRPr="00176FB3">
              <w:t xml:space="preserve">import </w:t>
            </w:r>
            <w:proofErr w:type="spellStart"/>
            <w:r w:rsidRPr="00176FB3">
              <w:t>java.awt.event.ActionListener</w:t>
            </w:r>
            <w:proofErr w:type="spellEnd"/>
            <w:r w:rsidRPr="00176FB3">
              <w:rPr>
                <w:b/>
                <w:bCs/>
              </w:rPr>
              <w:t>;</w:t>
            </w:r>
            <w:r w:rsidRPr="00176FB3">
              <w:rPr>
                <w:b/>
                <w:bCs/>
              </w:rPr>
              <w:br/>
            </w:r>
            <w:r w:rsidRPr="00176FB3">
              <w:rPr>
                <w:b/>
                <w:bCs/>
              </w:rPr>
              <w:br/>
            </w:r>
            <w:r w:rsidRPr="00176FB3">
              <w:t xml:space="preserve">public class </w:t>
            </w:r>
            <w:proofErr w:type="spellStart"/>
            <w:r w:rsidRPr="00176FB3">
              <w:t>LoginFlowLayout</w:t>
            </w:r>
            <w:proofErr w:type="spellEnd"/>
            <w:r w:rsidRPr="00176FB3">
              <w:t xml:space="preserve"> {</w:t>
            </w:r>
            <w:r w:rsidRPr="00176FB3">
              <w:br/>
              <w:t xml:space="preserve">    public static void main(String[] </w:t>
            </w:r>
            <w:proofErr w:type="spellStart"/>
            <w:r w:rsidRPr="00176FB3">
              <w:t>args</w:t>
            </w:r>
            <w:proofErr w:type="spellEnd"/>
            <w:r w:rsidRPr="00176FB3">
              <w:t>) {</w:t>
            </w:r>
            <w:r w:rsidRPr="00176FB3">
              <w:br/>
              <w:t xml:space="preserve">        </w:t>
            </w:r>
            <w:proofErr w:type="spellStart"/>
            <w:r w:rsidRPr="00176FB3">
              <w:t>LoginFrame</w:t>
            </w:r>
            <w:proofErr w:type="spellEnd"/>
            <w:r w:rsidRPr="00176FB3">
              <w:t xml:space="preserve"> </w:t>
            </w:r>
            <w:proofErr w:type="spellStart"/>
            <w:r w:rsidRPr="00176FB3">
              <w:t>loginP</w:t>
            </w:r>
            <w:proofErr w:type="spellEnd"/>
            <w:r w:rsidRPr="00176FB3">
              <w:t xml:space="preserve"> = new </w:t>
            </w:r>
            <w:proofErr w:type="spellStart"/>
            <w:r w:rsidRPr="00176FB3">
              <w:t>LoginFrame</w:t>
            </w:r>
            <w:proofErr w:type="spellEnd"/>
            <w:r w:rsidRPr="00176FB3">
              <w:t>()</w:t>
            </w:r>
            <w:r w:rsidRPr="00176FB3">
              <w:rPr>
                <w:b/>
                <w:bCs/>
              </w:rPr>
              <w:t>;</w:t>
            </w:r>
            <w:r w:rsidRPr="00176FB3">
              <w:rPr>
                <w:b/>
                <w:bCs/>
              </w:rPr>
              <w:br/>
              <w:t xml:space="preserve">        </w:t>
            </w:r>
            <w:proofErr w:type="spellStart"/>
            <w:r w:rsidRPr="00176FB3">
              <w:t>loginP.setDefaultCloseOperation</w:t>
            </w:r>
            <w:proofErr w:type="spellEnd"/>
            <w:r w:rsidRPr="00176FB3">
              <w:t>(</w:t>
            </w:r>
            <w:proofErr w:type="spellStart"/>
            <w:r w:rsidRPr="00176FB3">
              <w:t>JFrame.</w:t>
            </w:r>
            <w:r w:rsidRPr="00176FB3">
              <w:rPr>
                <w:i/>
                <w:iCs/>
              </w:rPr>
              <w:t>EXIT_ON_CLOSE</w:t>
            </w:r>
            <w:proofErr w:type="spellEnd"/>
            <w:r w:rsidRPr="00176FB3">
              <w:t>)</w:t>
            </w:r>
            <w:r w:rsidRPr="00176FB3">
              <w:rPr>
                <w:b/>
                <w:bCs/>
              </w:rPr>
              <w:t>;</w:t>
            </w:r>
            <w:r w:rsidRPr="00176FB3">
              <w:rPr>
                <w:b/>
                <w:bCs/>
              </w:rPr>
              <w:br/>
              <w:t xml:space="preserve">        </w:t>
            </w:r>
            <w:proofErr w:type="spellStart"/>
            <w:r w:rsidRPr="00176FB3">
              <w:t>loginP.setSize</w:t>
            </w:r>
            <w:proofErr w:type="spellEnd"/>
            <w:r w:rsidRPr="00176FB3">
              <w:t>(</w:t>
            </w:r>
            <w:r w:rsidRPr="00176FB3">
              <w:rPr>
                <w:b/>
                <w:bCs/>
              </w:rPr>
              <w:t>500, 200</w:t>
            </w:r>
            <w:r w:rsidRPr="00176FB3">
              <w:t>)</w:t>
            </w:r>
            <w:r w:rsidRPr="00176FB3">
              <w:rPr>
                <w:b/>
                <w:bCs/>
              </w:rPr>
              <w:t>;</w:t>
            </w:r>
            <w:r w:rsidRPr="00176FB3">
              <w:rPr>
                <w:b/>
                <w:bCs/>
              </w:rPr>
              <w:br/>
              <w:t xml:space="preserve">        </w:t>
            </w:r>
            <w:proofErr w:type="spellStart"/>
            <w:r w:rsidRPr="00176FB3">
              <w:t>loginP.setVisible</w:t>
            </w:r>
            <w:proofErr w:type="spellEnd"/>
            <w:r w:rsidRPr="00176FB3">
              <w:t>(true)</w:t>
            </w:r>
            <w:r w:rsidRPr="00176FB3">
              <w:rPr>
                <w:b/>
                <w:bCs/>
              </w:rPr>
              <w:t>;</w:t>
            </w:r>
            <w:r w:rsidRPr="00176FB3">
              <w:rPr>
                <w:b/>
                <w:bCs/>
              </w:rPr>
              <w:br/>
              <w:t xml:space="preserve">    </w:t>
            </w:r>
            <w:r w:rsidRPr="00176FB3">
              <w:t>}</w:t>
            </w:r>
            <w:r w:rsidRPr="00176FB3">
              <w:br/>
              <w:t>}</w:t>
            </w:r>
            <w:r w:rsidRPr="00176FB3">
              <w:br/>
            </w:r>
            <w:r w:rsidRPr="00176FB3">
              <w:br/>
              <w:t xml:space="preserve">class </w:t>
            </w:r>
            <w:proofErr w:type="spellStart"/>
            <w:r w:rsidRPr="00176FB3">
              <w:t>LoginFrame</w:t>
            </w:r>
            <w:proofErr w:type="spellEnd"/>
            <w:r w:rsidRPr="00176FB3">
              <w:t xml:space="preserve"> extends </w:t>
            </w:r>
            <w:proofErr w:type="spellStart"/>
            <w:r w:rsidRPr="00176FB3">
              <w:t>JFrame</w:t>
            </w:r>
            <w:proofErr w:type="spellEnd"/>
            <w:r w:rsidRPr="00176FB3">
              <w:t xml:space="preserve"> {</w:t>
            </w:r>
            <w:r w:rsidRPr="00176FB3">
              <w:br/>
              <w:t xml:space="preserve">    private </w:t>
            </w:r>
            <w:proofErr w:type="spellStart"/>
            <w:r w:rsidRPr="00176FB3">
              <w:t>JPanel</w:t>
            </w:r>
            <w:proofErr w:type="spellEnd"/>
            <w:r w:rsidRPr="00176FB3">
              <w:t xml:space="preserve"> </w:t>
            </w:r>
            <w:proofErr w:type="spellStart"/>
            <w:r w:rsidRPr="00176FB3">
              <w:t>contentPane</w:t>
            </w:r>
            <w:proofErr w:type="spellEnd"/>
            <w:r w:rsidRPr="00176FB3">
              <w:t xml:space="preserve"> = new </w:t>
            </w:r>
            <w:proofErr w:type="spellStart"/>
            <w:r w:rsidRPr="00176FB3">
              <w:t>JPanel</w:t>
            </w:r>
            <w:proofErr w:type="spellEnd"/>
            <w:r w:rsidRPr="00176FB3">
              <w:t>()</w:t>
            </w:r>
            <w:r w:rsidRPr="00176FB3">
              <w:rPr>
                <w:b/>
                <w:bCs/>
              </w:rPr>
              <w:t>;</w:t>
            </w:r>
            <w:r w:rsidRPr="00176FB3">
              <w:rPr>
                <w:b/>
                <w:bCs/>
              </w:rPr>
              <w:br/>
              <w:t xml:space="preserve">    </w:t>
            </w:r>
            <w:r w:rsidRPr="00176FB3">
              <w:t xml:space="preserve">private </w:t>
            </w:r>
            <w:proofErr w:type="spellStart"/>
            <w:r w:rsidRPr="00176FB3">
              <w:t>JPanel</w:t>
            </w:r>
            <w:proofErr w:type="spellEnd"/>
            <w:r w:rsidRPr="00176FB3">
              <w:t xml:space="preserve"> </w:t>
            </w:r>
            <w:proofErr w:type="spellStart"/>
            <w:r w:rsidRPr="00176FB3">
              <w:t>inputPane</w:t>
            </w:r>
            <w:proofErr w:type="spellEnd"/>
            <w:r w:rsidRPr="00176FB3">
              <w:t xml:space="preserve"> = new </w:t>
            </w:r>
            <w:proofErr w:type="spellStart"/>
            <w:r w:rsidRPr="00176FB3">
              <w:t>JPanel</w:t>
            </w:r>
            <w:proofErr w:type="spellEnd"/>
            <w:r w:rsidRPr="00176FB3">
              <w:t xml:space="preserve">(new </w:t>
            </w:r>
            <w:proofErr w:type="spellStart"/>
            <w:r w:rsidRPr="00176FB3">
              <w:t>GridLayout</w:t>
            </w:r>
            <w:proofErr w:type="spellEnd"/>
            <w:r w:rsidRPr="00176FB3">
              <w:t>(</w:t>
            </w:r>
            <w:r w:rsidRPr="00176FB3">
              <w:rPr>
                <w:b/>
                <w:bCs/>
              </w:rPr>
              <w:t>2, 2, 5, 5</w:t>
            </w:r>
            <w:r w:rsidRPr="00176FB3">
              <w:t>))</w:t>
            </w:r>
            <w:r w:rsidRPr="00176FB3">
              <w:rPr>
                <w:b/>
                <w:bCs/>
              </w:rPr>
              <w:t>;</w:t>
            </w:r>
            <w:r w:rsidRPr="00176FB3">
              <w:rPr>
                <w:b/>
                <w:bCs/>
              </w:rPr>
              <w:br/>
            </w:r>
            <w:r w:rsidRPr="00176FB3">
              <w:rPr>
                <w:b/>
                <w:bCs/>
              </w:rPr>
              <w:lastRenderedPageBreak/>
              <w:t xml:space="preserve">    </w:t>
            </w:r>
            <w:r w:rsidRPr="00176FB3">
              <w:t xml:space="preserve">private </w:t>
            </w:r>
            <w:proofErr w:type="spellStart"/>
            <w:r w:rsidRPr="00176FB3">
              <w:t>JLabel</w:t>
            </w:r>
            <w:proofErr w:type="spellEnd"/>
            <w:r w:rsidRPr="00176FB3">
              <w:t xml:space="preserve"> </w:t>
            </w:r>
            <w:proofErr w:type="spellStart"/>
            <w:r w:rsidRPr="00176FB3">
              <w:t>eti_user</w:t>
            </w:r>
            <w:proofErr w:type="spellEnd"/>
            <w:r w:rsidRPr="00176FB3">
              <w:t xml:space="preserve"> = new </w:t>
            </w:r>
            <w:proofErr w:type="spellStart"/>
            <w:r w:rsidRPr="00176FB3">
              <w:t>JLabel</w:t>
            </w:r>
            <w:proofErr w:type="spellEnd"/>
            <w:r w:rsidRPr="00176FB3">
              <w:t>("</w:t>
            </w:r>
            <w:proofErr w:type="spellStart"/>
            <w:r w:rsidRPr="00176FB3">
              <w:t>Ingresar</w:t>
            </w:r>
            <w:proofErr w:type="spellEnd"/>
            <w:r w:rsidRPr="00176FB3">
              <w:t xml:space="preserve"> </w:t>
            </w:r>
            <w:proofErr w:type="spellStart"/>
            <w:r w:rsidRPr="00176FB3">
              <w:t>tu</w:t>
            </w:r>
            <w:proofErr w:type="spellEnd"/>
            <w:r w:rsidRPr="00176FB3">
              <w:t xml:space="preserve"> </w:t>
            </w:r>
            <w:proofErr w:type="spellStart"/>
            <w:r w:rsidRPr="00176FB3">
              <w:t>correo</w:t>
            </w:r>
            <w:proofErr w:type="spellEnd"/>
            <w:r w:rsidRPr="00176FB3">
              <w:t>: ")</w:t>
            </w:r>
            <w:r w:rsidRPr="00176FB3">
              <w:rPr>
                <w:b/>
                <w:bCs/>
              </w:rPr>
              <w:t>;</w:t>
            </w:r>
            <w:r w:rsidRPr="00176FB3">
              <w:rPr>
                <w:b/>
                <w:bCs/>
              </w:rPr>
              <w:br/>
              <w:t xml:space="preserve">    </w:t>
            </w:r>
            <w:r w:rsidRPr="00176FB3">
              <w:t xml:space="preserve">private </w:t>
            </w:r>
            <w:proofErr w:type="spellStart"/>
            <w:r w:rsidRPr="00176FB3">
              <w:t>JTextField</w:t>
            </w:r>
            <w:proofErr w:type="spellEnd"/>
            <w:r w:rsidRPr="00176FB3">
              <w:t xml:space="preserve"> </w:t>
            </w:r>
            <w:proofErr w:type="spellStart"/>
            <w:r w:rsidRPr="00176FB3">
              <w:t>txtUsuario</w:t>
            </w:r>
            <w:proofErr w:type="spellEnd"/>
            <w:r w:rsidRPr="00176FB3">
              <w:t xml:space="preserve"> = new </w:t>
            </w:r>
            <w:proofErr w:type="spellStart"/>
            <w:r w:rsidRPr="00176FB3">
              <w:t>JTextField</w:t>
            </w:r>
            <w:proofErr w:type="spellEnd"/>
            <w:r w:rsidRPr="00176FB3">
              <w:t>(</w:t>
            </w:r>
            <w:r w:rsidRPr="00176FB3">
              <w:rPr>
                <w:b/>
                <w:bCs/>
              </w:rPr>
              <w:t>20</w:t>
            </w:r>
            <w:r w:rsidRPr="00176FB3">
              <w:t>)</w:t>
            </w:r>
            <w:r w:rsidRPr="00176FB3">
              <w:rPr>
                <w:b/>
                <w:bCs/>
              </w:rPr>
              <w:t>;</w:t>
            </w:r>
            <w:r w:rsidRPr="00176FB3">
              <w:rPr>
                <w:b/>
                <w:bCs/>
              </w:rPr>
              <w:br/>
              <w:t xml:space="preserve">    </w:t>
            </w:r>
            <w:r w:rsidRPr="00176FB3">
              <w:t xml:space="preserve">private </w:t>
            </w:r>
            <w:proofErr w:type="spellStart"/>
            <w:r w:rsidRPr="00176FB3">
              <w:t>JLabel</w:t>
            </w:r>
            <w:proofErr w:type="spellEnd"/>
            <w:r w:rsidRPr="00176FB3">
              <w:t xml:space="preserve"> </w:t>
            </w:r>
            <w:proofErr w:type="spellStart"/>
            <w:r w:rsidRPr="00176FB3">
              <w:t>eti_contrasenia</w:t>
            </w:r>
            <w:proofErr w:type="spellEnd"/>
            <w:r w:rsidRPr="00176FB3">
              <w:t xml:space="preserve"> = new </w:t>
            </w:r>
            <w:proofErr w:type="spellStart"/>
            <w:r w:rsidRPr="00176FB3">
              <w:t>JLabel</w:t>
            </w:r>
            <w:proofErr w:type="spellEnd"/>
            <w:r w:rsidRPr="00176FB3">
              <w:t>("</w:t>
            </w:r>
            <w:proofErr w:type="spellStart"/>
            <w:r w:rsidRPr="00176FB3">
              <w:t>Ingresar</w:t>
            </w:r>
            <w:proofErr w:type="spellEnd"/>
            <w:r w:rsidRPr="00176FB3">
              <w:t xml:space="preserve"> </w:t>
            </w:r>
            <w:proofErr w:type="spellStart"/>
            <w:r w:rsidRPr="00176FB3">
              <w:t>tu</w:t>
            </w:r>
            <w:proofErr w:type="spellEnd"/>
            <w:r w:rsidRPr="00176FB3">
              <w:t xml:space="preserve"> </w:t>
            </w:r>
            <w:proofErr w:type="spellStart"/>
            <w:r w:rsidRPr="00176FB3">
              <w:t>contrasenia</w:t>
            </w:r>
            <w:proofErr w:type="spellEnd"/>
            <w:r w:rsidRPr="00176FB3">
              <w:t>: ")</w:t>
            </w:r>
            <w:r w:rsidRPr="00176FB3">
              <w:rPr>
                <w:b/>
                <w:bCs/>
              </w:rPr>
              <w:t>;</w:t>
            </w:r>
            <w:r w:rsidRPr="00176FB3">
              <w:rPr>
                <w:b/>
                <w:bCs/>
              </w:rPr>
              <w:br/>
              <w:t xml:space="preserve">    </w:t>
            </w:r>
            <w:r w:rsidRPr="00176FB3">
              <w:t xml:space="preserve">private </w:t>
            </w:r>
            <w:proofErr w:type="spellStart"/>
            <w:r w:rsidRPr="00176FB3">
              <w:t>JPasswordField</w:t>
            </w:r>
            <w:proofErr w:type="spellEnd"/>
            <w:r w:rsidRPr="00176FB3">
              <w:t xml:space="preserve"> </w:t>
            </w:r>
            <w:proofErr w:type="spellStart"/>
            <w:r w:rsidRPr="00176FB3">
              <w:t>txtPassword</w:t>
            </w:r>
            <w:proofErr w:type="spellEnd"/>
            <w:r w:rsidRPr="00176FB3">
              <w:t xml:space="preserve"> = new </w:t>
            </w:r>
            <w:proofErr w:type="spellStart"/>
            <w:r w:rsidRPr="00176FB3">
              <w:t>JPasswordField</w:t>
            </w:r>
            <w:proofErr w:type="spellEnd"/>
            <w:r w:rsidRPr="00176FB3">
              <w:t>(</w:t>
            </w:r>
            <w:r w:rsidRPr="00176FB3">
              <w:rPr>
                <w:b/>
                <w:bCs/>
              </w:rPr>
              <w:t>20</w:t>
            </w:r>
            <w:r w:rsidRPr="00176FB3">
              <w:t>)</w:t>
            </w:r>
            <w:r w:rsidRPr="00176FB3">
              <w:rPr>
                <w:b/>
                <w:bCs/>
              </w:rPr>
              <w:t>;</w:t>
            </w:r>
            <w:r w:rsidRPr="00176FB3">
              <w:rPr>
                <w:b/>
                <w:bCs/>
              </w:rPr>
              <w:br/>
              <w:t xml:space="preserve">    </w:t>
            </w:r>
            <w:r w:rsidRPr="00176FB3">
              <w:t xml:space="preserve">private </w:t>
            </w:r>
            <w:proofErr w:type="spellStart"/>
            <w:r w:rsidRPr="00176FB3">
              <w:t>JButton</w:t>
            </w:r>
            <w:proofErr w:type="spellEnd"/>
            <w:r w:rsidRPr="00176FB3">
              <w:t xml:space="preserve"> </w:t>
            </w:r>
            <w:proofErr w:type="spellStart"/>
            <w:r w:rsidRPr="00176FB3">
              <w:t>btnLogin</w:t>
            </w:r>
            <w:proofErr w:type="spellEnd"/>
            <w:r w:rsidRPr="00176FB3">
              <w:t xml:space="preserve"> = new </w:t>
            </w:r>
            <w:proofErr w:type="spellStart"/>
            <w:r w:rsidRPr="00176FB3">
              <w:t>JButton</w:t>
            </w:r>
            <w:proofErr w:type="spellEnd"/>
            <w:r w:rsidRPr="00176FB3">
              <w:t>("Login")</w:t>
            </w:r>
            <w:r w:rsidRPr="00176FB3">
              <w:rPr>
                <w:b/>
                <w:bCs/>
              </w:rPr>
              <w:t>;</w:t>
            </w:r>
            <w:r w:rsidRPr="00176FB3">
              <w:rPr>
                <w:b/>
                <w:bCs/>
              </w:rPr>
              <w:br/>
              <w:t xml:space="preserve">    </w:t>
            </w:r>
            <w:proofErr w:type="spellStart"/>
            <w:r w:rsidRPr="00176FB3">
              <w:t>JLabel</w:t>
            </w:r>
            <w:proofErr w:type="spellEnd"/>
            <w:r w:rsidRPr="00176FB3">
              <w:t xml:space="preserve"> </w:t>
            </w:r>
            <w:proofErr w:type="spellStart"/>
            <w:r w:rsidRPr="00176FB3">
              <w:t>salida</w:t>
            </w:r>
            <w:proofErr w:type="spellEnd"/>
            <w:r w:rsidRPr="00176FB3">
              <w:t xml:space="preserve"> = new </w:t>
            </w:r>
            <w:proofErr w:type="spellStart"/>
            <w:r w:rsidRPr="00176FB3">
              <w:t>JLabel</w:t>
            </w:r>
            <w:proofErr w:type="spellEnd"/>
            <w:r w:rsidRPr="00176FB3">
              <w:t>(""</w:t>
            </w:r>
            <w:r w:rsidRPr="00176FB3">
              <w:rPr>
                <w:b/>
                <w:bCs/>
              </w:rPr>
              <w:t xml:space="preserve">, </w:t>
            </w:r>
            <w:proofErr w:type="spellStart"/>
            <w:r w:rsidRPr="00176FB3">
              <w:t>SwingConstants.</w:t>
            </w:r>
            <w:r w:rsidRPr="00176FB3">
              <w:rPr>
                <w:i/>
                <w:iCs/>
              </w:rPr>
              <w:t>CENTER</w:t>
            </w:r>
            <w:proofErr w:type="spellEnd"/>
            <w:r w:rsidRPr="00176FB3">
              <w:t>)</w:t>
            </w:r>
            <w:r w:rsidRPr="00176FB3">
              <w:rPr>
                <w:b/>
                <w:bCs/>
              </w:rPr>
              <w:t>;</w:t>
            </w:r>
            <w:r w:rsidRPr="00176FB3">
              <w:rPr>
                <w:b/>
                <w:bCs/>
              </w:rPr>
              <w:br/>
            </w:r>
            <w:r w:rsidRPr="00176FB3">
              <w:rPr>
                <w:b/>
                <w:bCs/>
              </w:rPr>
              <w:br/>
              <w:t xml:space="preserve">    </w:t>
            </w:r>
            <w:r w:rsidRPr="00176FB3">
              <w:t xml:space="preserve">public </w:t>
            </w:r>
            <w:proofErr w:type="spellStart"/>
            <w:r w:rsidRPr="00176FB3">
              <w:t>LoginFrame</w:t>
            </w:r>
            <w:proofErr w:type="spellEnd"/>
            <w:r w:rsidRPr="00176FB3">
              <w:t>() {</w:t>
            </w:r>
            <w:r w:rsidRPr="00176FB3">
              <w:br/>
              <w:t xml:space="preserve">        super("Login")</w:t>
            </w:r>
            <w:r w:rsidRPr="00176FB3">
              <w:rPr>
                <w:b/>
                <w:bCs/>
              </w:rPr>
              <w:t>;</w:t>
            </w:r>
            <w:r w:rsidRPr="00176FB3">
              <w:rPr>
                <w:b/>
                <w:bCs/>
              </w:rPr>
              <w:br/>
            </w:r>
            <w:r w:rsidRPr="00176FB3">
              <w:rPr>
                <w:b/>
                <w:bCs/>
              </w:rPr>
              <w:br/>
              <w:t xml:space="preserve">        </w:t>
            </w:r>
            <w:proofErr w:type="spellStart"/>
            <w:r w:rsidRPr="00176FB3">
              <w:t>inputPane.add</w:t>
            </w:r>
            <w:proofErr w:type="spellEnd"/>
            <w:r w:rsidRPr="00176FB3">
              <w:t>(</w:t>
            </w:r>
            <w:proofErr w:type="spellStart"/>
            <w:r w:rsidRPr="00176FB3">
              <w:t>eti_user</w:t>
            </w:r>
            <w:proofErr w:type="spellEnd"/>
            <w:r w:rsidRPr="00176FB3">
              <w:t>)</w:t>
            </w:r>
            <w:r w:rsidRPr="00176FB3">
              <w:rPr>
                <w:b/>
                <w:bCs/>
              </w:rPr>
              <w:t>;</w:t>
            </w:r>
            <w:r w:rsidRPr="00176FB3">
              <w:rPr>
                <w:b/>
                <w:bCs/>
              </w:rPr>
              <w:br/>
              <w:t xml:space="preserve">        </w:t>
            </w:r>
            <w:proofErr w:type="spellStart"/>
            <w:r w:rsidRPr="00176FB3">
              <w:t>inputPane.add</w:t>
            </w:r>
            <w:proofErr w:type="spellEnd"/>
            <w:r w:rsidRPr="00176FB3">
              <w:t>(</w:t>
            </w:r>
            <w:proofErr w:type="spellStart"/>
            <w:r w:rsidRPr="00176FB3">
              <w:t>txtUsuario</w:t>
            </w:r>
            <w:proofErr w:type="spellEnd"/>
            <w:r w:rsidRPr="00176FB3">
              <w:t>)</w:t>
            </w:r>
            <w:r w:rsidRPr="00176FB3">
              <w:rPr>
                <w:b/>
                <w:bCs/>
              </w:rPr>
              <w:t>;</w:t>
            </w:r>
            <w:r w:rsidRPr="00176FB3">
              <w:rPr>
                <w:b/>
                <w:bCs/>
              </w:rPr>
              <w:br/>
              <w:t xml:space="preserve">        </w:t>
            </w:r>
            <w:proofErr w:type="spellStart"/>
            <w:r w:rsidRPr="00176FB3">
              <w:t>inputPane.add</w:t>
            </w:r>
            <w:proofErr w:type="spellEnd"/>
            <w:r w:rsidRPr="00176FB3">
              <w:t>(</w:t>
            </w:r>
            <w:proofErr w:type="spellStart"/>
            <w:r w:rsidRPr="00176FB3">
              <w:t>eti_contrasenia</w:t>
            </w:r>
            <w:proofErr w:type="spellEnd"/>
            <w:r w:rsidRPr="00176FB3">
              <w:t>)</w:t>
            </w:r>
            <w:r w:rsidRPr="00176FB3">
              <w:rPr>
                <w:b/>
                <w:bCs/>
              </w:rPr>
              <w:t>;</w:t>
            </w:r>
            <w:r w:rsidRPr="00176FB3">
              <w:rPr>
                <w:b/>
                <w:bCs/>
              </w:rPr>
              <w:br/>
              <w:t xml:space="preserve">        </w:t>
            </w:r>
            <w:proofErr w:type="spellStart"/>
            <w:r w:rsidRPr="00176FB3">
              <w:t>inputPane.add</w:t>
            </w:r>
            <w:proofErr w:type="spellEnd"/>
            <w:r w:rsidRPr="00176FB3">
              <w:t>(</w:t>
            </w:r>
            <w:proofErr w:type="spellStart"/>
            <w:r w:rsidRPr="00176FB3">
              <w:t>txtPassword</w:t>
            </w:r>
            <w:proofErr w:type="spellEnd"/>
            <w:r w:rsidRPr="00176FB3">
              <w:t>)</w:t>
            </w:r>
            <w:r w:rsidRPr="00176FB3">
              <w:rPr>
                <w:b/>
                <w:bCs/>
              </w:rPr>
              <w:t>;</w:t>
            </w:r>
            <w:r w:rsidRPr="00176FB3">
              <w:rPr>
                <w:b/>
                <w:bCs/>
              </w:rPr>
              <w:br/>
            </w:r>
            <w:r w:rsidRPr="00176FB3">
              <w:rPr>
                <w:b/>
                <w:bCs/>
              </w:rPr>
              <w:br/>
              <w:t xml:space="preserve">        </w:t>
            </w:r>
            <w:proofErr w:type="spellStart"/>
            <w:r w:rsidRPr="00176FB3">
              <w:t>contentPane.add</w:t>
            </w:r>
            <w:proofErr w:type="spellEnd"/>
            <w:r w:rsidRPr="00176FB3">
              <w:t>(</w:t>
            </w:r>
            <w:proofErr w:type="spellStart"/>
            <w:r w:rsidRPr="00176FB3">
              <w:t>inputPane</w:t>
            </w:r>
            <w:proofErr w:type="spellEnd"/>
            <w:r w:rsidRPr="00176FB3">
              <w:rPr>
                <w:b/>
                <w:bCs/>
              </w:rPr>
              <w:t xml:space="preserve">, </w:t>
            </w:r>
            <w:proofErr w:type="spellStart"/>
            <w:r w:rsidRPr="00176FB3">
              <w:t>BorderLayout.</w:t>
            </w:r>
            <w:r w:rsidRPr="00176FB3">
              <w:rPr>
                <w:i/>
                <w:iCs/>
              </w:rPr>
              <w:t>CENTER</w:t>
            </w:r>
            <w:proofErr w:type="spellEnd"/>
            <w:r w:rsidRPr="00176FB3">
              <w:t>)</w:t>
            </w:r>
            <w:r w:rsidRPr="00176FB3">
              <w:rPr>
                <w:b/>
                <w:bCs/>
              </w:rPr>
              <w:t>;</w:t>
            </w:r>
            <w:r w:rsidRPr="00176FB3">
              <w:rPr>
                <w:b/>
                <w:bCs/>
              </w:rPr>
              <w:br/>
              <w:t xml:space="preserve">        </w:t>
            </w:r>
            <w:proofErr w:type="spellStart"/>
            <w:r w:rsidRPr="00176FB3">
              <w:t>contentPane.add</w:t>
            </w:r>
            <w:proofErr w:type="spellEnd"/>
            <w:r w:rsidRPr="00176FB3">
              <w:t>(</w:t>
            </w:r>
            <w:proofErr w:type="spellStart"/>
            <w:r w:rsidRPr="00176FB3">
              <w:t>btnLogin</w:t>
            </w:r>
            <w:proofErr w:type="spellEnd"/>
            <w:r w:rsidRPr="00176FB3">
              <w:rPr>
                <w:b/>
                <w:bCs/>
              </w:rPr>
              <w:t xml:space="preserve">, </w:t>
            </w:r>
            <w:proofErr w:type="spellStart"/>
            <w:r w:rsidRPr="00176FB3">
              <w:t>BorderLayout.</w:t>
            </w:r>
            <w:r w:rsidRPr="00176FB3">
              <w:rPr>
                <w:i/>
                <w:iCs/>
              </w:rPr>
              <w:t>SOUTH</w:t>
            </w:r>
            <w:proofErr w:type="spellEnd"/>
            <w:r w:rsidRPr="00176FB3">
              <w:t>)</w:t>
            </w:r>
            <w:r w:rsidRPr="00176FB3">
              <w:rPr>
                <w:b/>
                <w:bCs/>
              </w:rPr>
              <w:t>;</w:t>
            </w:r>
            <w:r w:rsidRPr="00176FB3">
              <w:rPr>
                <w:b/>
                <w:bCs/>
              </w:rPr>
              <w:br/>
              <w:t xml:space="preserve">        </w:t>
            </w:r>
            <w:proofErr w:type="spellStart"/>
            <w:r w:rsidRPr="00176FB3">
              <w:t>contentPane.add</w:t>
            </w:r>
            <w:proofErr w:type="spellEnd"/>
            <w:r w:rsidRPr="00176FB3">
              <w:t>(</w:t>
            </w:r>
            <w:proofErr w:type="spellStart"/>
            <w:r w:rsidRPr="00176FB3">
              <w:t>salida</w:t>
            </w:r>
            <w:proofErr w:type="spellEnd"/>
            <w:r w:rsidRPr="00176FB3">
              <w:rPr>
                <w:b/>
                <w:bCs/>
              </w:rPr>
              <w:t xml:space="preserve">, </w:t>
            </w:r>
            <w:proofErr w:type="spellStart"/>
            <w:r w:rsidRPr="00176FB3">
              <w:t>BorderLayout.</w:t>
            </w:r>
            <w:r w:rsidRPr="00176FB3">
              <w:rPr>
                <w:i/>
                <w:iCs/>
              </w:rPr>
              <w:t>NORTH</w:t>
            </w:r>
            <w:proofErr w:type="spellEnd"/>
            <w:r w:rsidRPr="00176FB3">
              <w:t>)</w:t>
            </w:r>
            <w:r w:rsidRPr="00176FB3">
              <w:rPr>
                <w:b/>
                <w:bCs/>
              </w:rPr>
              <w:t>;</w:t>
            </w:r>
            <w:r w:rsidRPr="00176FB3">
              <w:rPr>
                <w:b/>
                <w:bCs/>
              </w:rPr>
              <w:br/>
            </w:r>
            <w:r w:rsidRPr="00176FB3">
              <w:rPr>
                <w:b/>
                <w:bCs/>
              </w:rPr>
              <w:br/>
              <w:t xml:space="preserve">        </w:t>
            </w:r>
            <w:proofErr w:type="spellStart"/>
            <w:r w:rsidRPr="00176FB3">
              <w:t>btnLogin.addActionListener</w:t>
            </w:r>
            <w:proofErr w:type="spellEnd"/>
            <w:r w:rsidRPr="00176FB3">
              <w:t>(new ActionListener() {</w:t>
            </w:r>
            <w:r w:rsidRPr="00176FB3">
              <w:br/>
              <w:t xml:space="preserve">            public void </w:t>
            </w:r>
            <w:proofErr w:type="spellStart"/>
            <w:r w:rsidRPr="00176FB3">
              <w:t>actionPerformed</w:t>
            </w:r>
            <w:proofErr w:type="spellEnd"/>
            <w:r w:rsidRPr="00176FB3">
              <w:t>(</w:t>
            </w:r>
            <w:proofErr w:type="spellStart"/>
            <w:r w:rsidRPr="00176FB3">
              <w:t>ActionEvent</w:t>
            </w:r>
            <w:proofErr w:type="spellEnd"/>
            <w:r w:rsidRPr="00176FB3">
              <w:t xml:space="preserve"> e) {</w:t>
            </w:r>
            <w:r w:rsidRPr="00176FB3">
              <w:br/>
              <w:t xml:space="preserve">                String user = </w:t>
            </w:r>
            <w:proofErr w:type="spellStart"/>
            <w:r w:rsidRPr="00176FB3">
              <w:t>txtUsuario.getText</w:t>
            </w:r>
            <w:proofErr w:type="spellEnd"/>
            <w:r w:rsidRPr="00176FB3">
              <w:t>()</w:t>
            </w:r>
            <w:r w:rsidRPr="00176FB3">
              <w:rPr>
                <w:b/>
                <w:bCs/>
              </w:rPr>
              <w:t>;</w:t>
            </w:r>
            <w:r w:rsidRPr="00176FB3">
              <w:rPr>
                <w:b/>
                <w:bCs/>
              </w:rPr>
              <w:br/>
              <w:t xml:space="preserve">                </w:t>
            </w:r>
            <w:r w:rsidRPr="00176FB3">
              <w:t xml:space="preserve">String </w:t>
            </w:r>
            <w:proofErr w:type="spellStart"/>
            <w:r w:rsidRPr="00176FB3">
              <w:t>contrasenia</w:t>
            </w:r>
            <w:proofErr w:type="spellEnd"/>
            <w:r w:rsidRPr="00176FB3">
              <w:t xml:space="preserve"> = </w:t>
            </w:r>
            <w:proofErr w:type="spellStart"/>
            <w:r w:rsidRPr="00176FB3">
              <w:t>txtPassword.getText</w:t>
            </w:r>
            <w:proofErr w:type="spellEnd"/>
            <w:r w:rsidRPr="00176FB3">
              <w:t>()</w:t>
            </w:r>
            <w:r w:rsidRPr="00176FB3">
              <w:rPr>
                <w:b/>
                <w:bCs/>
              </w:rPr>
              <w:t>;</w:t>
            </w:r>
            <w:r w:rsidRPr="00176FB3">
              <w:rPr>
                <w:b/>
                <w:bCs/>
              </w:rPr>
              <w:br/>
              <w:t xml:space="preserve">                </w:t>
            </w:r>
            <w:r w:rsidRPr="00176FB3">
              <w:t>if(</w:t>
            </w:r>
            <w:proofErr w:type="spellStart"/>
            <w:r w:rsidRPr="00176FB3">
              <w:t>user.trim</w:t>
            </w:r>
            <w:proofErr w:type="spellEnd"/>
            <w:r w:rsidRPr="00176FB3">
              <w:t>().</w:t>
            </w:r>
            <w:proofErr w:type="spellStart"/>
            <w:r w:rsidRPr="00176FB3">
              <w:t>isEmpty</w:t>
            </w:r>
            <w:proofErr w:type="spellEnd"/>
            <w:r w:rsidRPr="00176FB3">
              <w:t xml:space="preserve">() || </w:t>
            </w:r>
            <w:proofErr w:type="spellStart"/>
            <w:r w:rsidRPr="00176FB3">
              <w:t>contrasenia.trim</w:t>
            </w:r>
            <w:proofErr w:type="spellEnd"/>
            <w:r w:rsidRPr="00176FB3">
              <w:t>().</w:t>
            </w:r>
            <w:proofErr w:type="spellStart"/>
            <w:r w:rsidRPr="00176FB3">
              <w:t>isEmpty</w:t>
            </w:r>
            <w:proofErr w:type="spellEnd"/>
            <w:r w:rsidRPr="00176FB3">
              <w:t>()) {</w:t>
            </w:r>
            <w:r w:rsidRPr="00176FB3">
              <w:br/>
              <w:t xml:space="preserve">                    </w:t>
            </w:r>
            <w:proofErr w:type="spellStart"/>
            <w:r w:rsidRPr="00176FB3">
              <w:t>salida.setText</w:t>
            </w:r>
            <w:proofErr w:type="spellEnd"/>
            <w:r w:rsidRPr="00176FB3">
              <w:t>("</w:t>
            </w:r>
            <w:proofErr w:type="spellStart"/>
            <w:r w:rsidRPr="00176FB3">
              <w:t>Usuario</w:t>
            </w:r>
            <w:proofErr w:type="spellEnd"/>
            <w:r w:rsidRPr="00176FB3">
              <w:t xml:space="preserve"> o </w:t>
            </w:r>
            <w:proofErr w:type="spellStart"/>
            <w:r w:rsidRPr="00176FB3">
              <w:t>Contrasenia</w:t>
            </w:r>
            <w:proofErr w:type="spellEnd"/>
            <w:r w:rsidRPr="00176FB3">
              <w:t xml:space="preserve"> </w:t>
            </w:r>
            <w:proofErr w:type="spellStart"/>
            <w:r w:rsidRPr="00176FB3">
              <w:t>ingresado</w:t>
            </w:r>
            <w:proofErr w:type="spellEnd"/>
            <w:r w:rsidRPr="00176FB3">
              <w:t xml:space="preserve"> </w:t>
            </w:r>
            <w:proofErr w:type="spellStart"/>
            <w:r w:rsidRPr="00176FB3">
              <w:t>incorrectamente</w:t>
            </w:r>
            <w:proofErr w:type="spellEnd"/>
            <w:r w:rsidRPr="00176FB3">
              <w:t>")</w:t>
            </w:r>
            <w:r w:rsidRPr="00176FB3">
              <w:rPr>
                <w:b/>
                <w:bCs/>
              </w:rPr>
              <w:t>;</w:t>
            </w:r>
            <w:r w:rsidRPr="00176FB3">
              <w:rPr>
                <w:b/>
                <w:bCs/>
              </w:rPr>
              <w:br/>
              <w:t xml:space="preserve">                </w:t>
            </w:r>
            <w:r w:rsidRPr="00176FB3">
              <w:t>}</w:t>
            </w:r>
            <w:r w:rsidRPr="00176FB3">
              <w:br/>
              <w:t xml:space="preserve">                if(!</w:t>
            </w:r>
            <w:proofErr w:type="spellStart"/>
            <w:r w:rsidRPr="00176FB3">
              <w:t>user.trim</w:t>
            </w:r>
            <w:proofErr w:type="spellEnd"/>
            <w:r w:rsidRPr="00176FB3">
              <w:t>().</w:t>
            </w:r>
            <w:proofErr w:type="spellStart"/>
            <w:r w:rsidRPr="00176FB3">
              <w:t>isEmpty</w:t>
            </w:r>
            <w:proofErr w:type="spellEnd"/>
            <w:r w:rsidRPr="00176FB3">
              <w:t>() || !</w:t>
            </w:r>
            <w:proofErr w:type="spellStart"/>
            <w:r w:rsidRPr="00176FB3">
              <w:t>contrasenia.trim</w:t>
            </w:r>
            <w:proofErr w:type="spellEnd"/>
            <w:r w:rsidRPr="00176FB3">
              <w:t>().</w:t>
            </w:r>
            <w:proofErr w:type="spellStart"/>
            <w:r w:rsidRPr="00176FB3">
              <w:t>isEmpty</w:t>
            </w:r>
            <w:proofErr w:type="spellEnd"/>
            <w:r w:rsidRPr="00176FB3">
              <w:t>()) {</w:t>
            </w:r>
            <w:r w:rsidRPr="00176FB3">
              <w:br/>
              <w:t xml:space="preserve">                    </w:t>
            </w:r>
            <w:proofErr w:type="spellStart"/>
            <w:r w:rsidRPr="00176FB3">
              <w:t>salida.setText</w:t>
            </w:r>
            <w:proofErr w:type="spellEnd"/>
            <w:r w:rsidRPr="00176FB3">
              <w:t>("</w:t>
            </w:r>
            <w:proofErr w:type="spellStart"/>
            <w:r w:rsidRPr="00176FB3">
              <w:t>Ingreso</w:t>
            </w:r>
            <w:proofErr w:type="spellEnd"/>
            <w:r w:rsidRPr="00176FB3">
              <w:t>")</w:t>
            </w:r>
            <w:r w:rsidRPr="00176FB3">
              <w:rPr>
                <w:b/>
                <w:bCs/>
              </w:rPr>
              <w:t>;</w:t>
            </w:r>
            <w:r w:rsidRPr="00176FB3">
              <w:rPr>
                <w:b/>
                <w:bCs/>
              </w:rPr>
              <w:br/>
              <w:t xml:space="preserve">                </w:t>
            </w:r>
            <w:r w:rsidRPr="00176FB3">
              <w:t>}</w:t>
            </w:r>
            <w:r w:rsidRPr="00176FB3">
              <w:br/>
              <w:t xml:space="preserve">            }</w:t>
            </w:r>
            <w:r w:rsidRPr="00176FB3">
              <w:br/>
              <w:t xml:space="preserve">        })</w:t>
            </w:r>
            <w:r w:rsidRPr="00176FB3">
              <w:rPr>
                <w:b/>
                <w:bCs/>
              </w:rPr>
              <w:t>;</w:t>
            </w:r>
            <w:r w:rsidRPr="00176FB3">
              <w:rPr>
                <w:b/>
                <w:bCs/>
              </w:rPr>
              <w:br/>
              <w:t xml:space="preserve">        </w:t>
            </w:r>
            <w:proofErr w:type="spellStart"/>
            <w:r w:rsidRPr="00176FB3">
              <w:t>setContentPane</w:t>
            </w:r>
            <w:proofErr w:type="spellEnd"/>
            <w:r w:rsidRPr="00176FB3">
              <w:t>(</w:t>
            </w:r>
            <w:proofErr w:type="spellStart"/>
            <w:r w:rsidRPr="00176FB3">
              <w:t>contentPane</w:t>
            </w:r>
            <w:proofErr w:type="spellEnd"/>
            <w:r w:rsidRPr="00176FB3">
              <w:t>)</w:t>
            </w:r>
            <w:r w:rsidRPr="00176FB3">
              <w:rPr>
                <w:b/>
                <w:bCs/>
              </w:rPr>
              <w:t>;</w:t>
            </w:r>
            <w:r w:rsidRPr="00176FB3">
              <w:rPr>
                <w:b/>
                <w:bCs/>
              </w:rPr>
              <w:br/>
              <w:t xml:space="preserve">    </w:t>
            </w:r>
            <w:r w:rsidRPr="00176FB3">
              <w:t>}</w:t>
            </w:r>
            <w:r w:rsidRPr="00176FB3">
              <w:br/>
              <w:t>}</w:t>
            </w:r>
          </w:p>
          <w:p w14:paraId="109B659D" w14:textId="77777777" w:rsidR="00176FB3" w:rsidRDefault="00176FB3" w:rsidP="009C58AF">
            <w:pPr>
              <w:tabs>
                <w:tab w:val="left" w:pos="2400"/>
              </w:tabs>
            </w:pPr>
          </w:p>
        </w:tc>
      </w:tr>
    </w:tbl>
    <w:p w14:paraId="4094DD66" w14:textId="77777777" w:rsidR="00E06FF3" w:rsidRPr="00176FB3" w:rsidRDefault="00E06FF3" w:rsidP="009C58AF">
      <w:pPr>
        <w:tabs>
          <w:tab w:val="left" w:pos="2400"/>
        </w:tabs>
      </w:pPr>
    </w:p>
    <w:p w14:paraId="7306595D" w14:textId="3AA4E9AC" w:rsidR="2FAEAAC2" w:rsidRPr="00BD56E4" w:rsidRDefault="00F602E0" w:rsidP="5561035A">
      <w:pPr>
        <w:pStyle w:val="Ttulo1"/>
        <w:rPr>
          <w:rFonts w:asciiTheme="minorHAnsi" w:hAnsiTheme="minorHAnsi"/>
          <w:sz w:val="32"/>
          <w:szCs w:val="32"/>
          <w:lang w:val="es-PE"/>
        </w:rPr>
      </w:pPr>
      <w:bookmarkStart w:id="9" w:name="_Toc175070087"/>
      <w:bookmarkStart w:id="10" w:name="_Toc180650893"/>
      <w:r w:rsidRPr="00BD56E4">
        <w:rPr>
          <w:rFonts w:asciiTheme="minorHAnsi" w:hAnsiTheme="minorHAnsi"/>
          <w:sz w:val="32"/>
          <w:szCs w:val="32"/>
          <w:lang w:val="es-PE"/>
        </w:rPr>
        <w:t>EJERCICIOS</w:t>
      </w:r>
      <w:bookmarkEnd w:id="9"/>
      <w:bookmarkEnd w:id="10"/>
    </w:p>
    <w:p w14:paraId="5C0D3F5E" w14:textId="0BEA351B" w:rsidR="006C530A" w:rsidRDefault="006C530A" w:rsidP="006C530A">
      <w:pPr>
        <w:pStyle w:val="Ttulo2"/>
        <w:rPr>
          <w:lang w:val="es-PE"/>
        </w:rPr>
      </w:pPr>
      <w:bookmarkStart w:id="11" w:name="_Toc180650894"/>
      <w:r>
        <w:rPr>
          <w:lang w:val="es-PE"/>
        </w:rPr>
        <w:t>Ejercicio</w:t>
      </w:r>
      <w:bookmarkEnd w:id="11"/>
      <w:r w:rsidR="004231F7">
        <w:rPr>
          <w:lang w:val="es-PE"/>
        </w:rPr>
        <w:t xml:space="preserve"> 1</w:t>
      </w:r>
    </w:p>
    <w:p w14:paraId="604CF142" w14:textId="33FC65B2" w:rsidR="00B86185" w:rsidRDefault="004231F7" w:rsidP="00E06FF3">
      <w:r w:rsidRPr="004231F7">
        <w:rPr>
          <w:lang w:val="es-PE"/>
        </w:rPr>
        <w:t>Investigue en el IDE de su preferencia cómo se puede utilizar herramientas visuales que</w:t>
      </w:r>
      <w:r>
        <w:rPr>
          <w:lang w:val="es-PE"/>
        </w:rPr>
        <w:t xml:space="preserve"> </w:t>
      </w:r>
      <w:r w:rsidRPr="004231F7">
        <w:rPr>
          <w:lang w:val="es-PE"/>
        </w:rPr>
        <w:t xml:space="preserve">permitan crear componentes GUI Swing a través de operaciones “soltar y arrastrar” realizadas con el mouse de tal manera que sólo se tenga que agregar código a las clases y manejadores ya creados de manera automática por el IDE. </w:t>
      </w:r>
      <w:proofErr w:type="spellStart"/>
      <w:r w:rsidRPr="004231F7">
        <w:t>Explique</w:t>
      </w:r>
      <w:proofErr w:type="spellEnd"/>
      <w:r w:rsidRPr="004231F7">
        <w:t xml:space="preserve"> </w:t>
      </w:r>
      <w:proofErr w:type="spellStart"/>
      <w:r w:rsidRPr="004231F7">
        <w:t>brevemente</w:t>
      </w:r>
      <w:proofErr w:type="spellEnd"/>
      <w:r w:rsidRPr="004231F7">
        <w:t xml:space="preserve"> lo </w:t>
      </w:r>
      <w:proofErr w:type="spellStart"/>
      <w:r w:rsidRPr="004231F7">
        <w:t>siguiente</w:t>
      </w:r>
      <w:proofErr w:type="spellEnd"/>
      <w:r w:rsidRPr="004231F7">
        <w:t>:</w:t>
      </w:r>
    </w:p>
    <w:p w14:paraId="40A28CF0" w14:textId="2BC21B48" w:rsidR="004231F7" w:rsidRPr="004231F7" w:rsidRDefault="004231F7" w:rsidP="004231F7">
      <w:pPr>
        <w:pStyle w:val="Prrafodelista"/>
        <w:numPr>
          <w:ilvl w:val="0"/>
          <w:numId w:val="44"/>
        </w:numPr>
        <w:rPr>
          <w:lang w:val="es-PE"/>
        </w:rPr>
      </w:pPr>
      <w:r w:rsidRPr="004231F7">
        <w:rPr>
          <w:lang w:val="es-PE"/>
        </w:rPr>
        <w:t>Como es el proceso de creación de una GUI utilizando herramientas de “soltar y arrastrar” y haga capturas de pantalla que evidencien el mismo.</w:t>
      </w:r>
    </w:p>
    <w:p w14:paraId="502F7D32" w14:textId="4FCCBBA2" w:rsidR="004231F7" w:rsidRPr="004231F7" w:rsidRDefault="004231F7" w:rsidP="004231F7">
      <w:pPr>
        <w:pStyle w:val="Prrafodelista"/>
        <w:numPr>
          <w:ilvl w:val="0"/>
          <w:numId w:val="44"/>
        </w:numPr>
        <w:rPr>
          <w:rFonts w:ascii="Consolas" w:hAnsi="Consolas" w:cs="Courier New"/>
          <w:sz w:val="17"/>
          <w:szCs w:val="17"/>
          <w:lang w:val="es-PE"/>
        </w:rPr>
      </w:pPr>
      <w:r w:rsidRPr="004231F7">
        <w:rPr>
          <w:lang w:val="es-PE"/>
        </w:rPr>
        <w:t>Cuáles serían algunas ventajas y desventajas de crear una GUI desde código y de hacerlo con una herramienta de “soltar y arrastrar”</w:t>
      </w:r>
    </w:p>
    <w:p w14:paraId="2BD6CE93" w14:textId="17D72F77" w:rsidR="004231F7" w:rsidRDefault="00E64BAF" w:rsidP="004231F7">
      <w:pPr>
        <w:rPr>
          <w:lang w:val="es-PE"/>
        </w:rPr>
      </w:pPr>
      <w:r>
        <w:rPr>
          <w:lang w:val="es-PE"/>
        </w:rPr>
        <w:t>Sa</w:t>
      </w:r>
    </w:p>
    <w:p w14:paraId="095C6EFA" w14:textId="77777777" w:rsidR="00E64BAF" w:rsidRPr="004231F7" w:rsidRDefault="00E64BAF" w:rsidP="004231F7">
      <w:pPr>
        <w:rPr>
          <w:rFonts w:ascii="Consolas" w:hAnsi="Consolas" w:cs="Courier New"/>
          <w:sz w:val="17"/>
          <w:szCs w:val="17"/>
          <w:lang w:val="es-PE"/>
        </w:rPr>
      </w:pPr>
    </w:p>
    <w:p w14:paraId="124EDC2D" w14:textId="22D72761" w:rsidR="004231F7" w:rsidRDefault="004231F7" w:rsidP="004231F7">
      <w:pPr>
        <w:pStyle w:val="Ttulo2"/>
        <w:rPr>
          <w:lang w:val="es-PE"/>
        </w:rPr>
      </w:pPr>
      <w:r>
        <w:rPr>
          <w:lang w:val="es-PE"/>
        </w:rPr>
        <w:lastRenderedPageBreak/>
        <w:t xml:space="preserve">Ejercicio </w:t>
      </w:r>
      <w:r>
        <w:rPr>
          <w:lang w:val="es-PE"/>
        </w:rPr>
        <w:t>2</w:t>
      </w:r>
    </w:p>
    <w:p w14:paraId="7A1FFC65" w14:textId="64D010FF" w:rsidR="00181D78" w:rsidRPr="004231F7" w:rsidRDefault="004231F7" w:rsidP="004231F7">
      <w:pPr>
        <w:rPr>
          <w:lang w:val="es-PE"/>
        </w:rPr>
      </w:pPr>
      <w:r w:rsidRPr="004231F7">
        <w:rPr>
          <w:lang w:val="es-PE"/>
        </w:rPr>
        <w:t>Implemente una pequeña aplicación que simule el ingreso de datos para la compra de pasajes de una empresa de transporte terrestre. Para esto deberá utilizar todos los conceptos y componentes ya vistos. Una vez que se ingresen todos los datos del pasajero, se deberá mostrar un resumen de sus datos en un cuadro de Dialogo luego de presionar un botón. A continuación, se muestran cómo se utilizarían los componentes para ingresar un tipo de información específica:</w:t>
      </w:r>
    </w:p>
    <w:p w14:paraId="149B6E80" w14:textId="238EA838" w:rsidR="004231F7" w:rsidRDefault="004231F7" w:rsidP="004231F7">
      <w:pPr>
        <w:jc w:val="center"/>
        <w:rPr>
          <w:lang w:val="es-PE"/>
        </w:rPr>
      </w:pPr>
      <w:r w:rsidRPr="004231F7">
        <w:rPr>
          <w:lang w:val="es-PE"/>
        </w:rPr>
        <w:drawing>
          <wp:inline distT="0" distB="0" distL="0" distR="0" wp14:anchorId="32D82C1C" wp14:editId="0E17B0A7">
            <wp:extent cx="5276215" cy="1436139"/>
            <wp:effectExtent l="0" t="0" r="635" b="0"/>
            <wp:docPr id="21385876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7612" name="Imagen 1" descr="Tabla&#10;&#10;Descripción generada automáticamente"/>
                    <pic:cNvPicPr/>
                  </pic:nvPicPr>
                  <pic:blipFill>
                    <a:blip r:embed="rId19"/>
                    <a:stretch>
                      <a:fillRect/>
                    </a:stretch>
                  </pic:blipFill>
                  <pic:spPr>
                    <a:xfrm>
                      <a:off x="0" y="0"/>
                      <a:ext cx="5282216" cy="1437772"/>
                    </a:xfrm>
                    <a:prstGeom prst="rect">
                      <a:avLst/>
                    </a:prstGeom>
                  </pic:spPr>
                </pic:pic>
              </a:graphicData>
            </a:graphic>
          </wp:inline>
        </w:drawing>
      </w:r>
    </w:p>
    <w:p w14:paraId="708A0C7D" w14:textId="77777777" w:rsidR="004231F7" w:rsidRDefault="004231F7" w:rsidP="004231F7">
      <w:pPr>
        <w:rPr>
          <w:lang w:val="es-PE"/>
        </w:rPr>
      </w:pPr>
    </w:p>
    <w:p w14:paraId="4F798632" w14:textId="77777777" w:rsidR="004231F7" w:rsidRPr="004231F7" w:rsidRDefault="004231F7" w:rsidP="004231F7">
      <w:pPr>
        <w:rPr>
          <w:lang w:val="es-PE"/>
        </w:rPr>
      </w:pPr>
    </w:p>
    <w:p w14:paraId="5AF5E90B" w14:textId="77777777" w:rsidR="00BE7E4F" w:rsidRPr="00BD56E4" w:rsidRDefault="00601EE4" w:rsidP="00471A17">
      <w:pPr>
        <w:pStyle w:val="Ttulo1"/>
        <w:rPr>
          <w:rFonts w:asciiTheme="minorHAnsi" w:hAnsiTheme="minorHAnsi"/>
          <w:sz w:val="32"/>
          <w:szCs w:val="32"/>
          <w:lang w:val="es-PE"/>
        </w:rPr>
      </w:pPr>
      <w:bookmarkStart w:id="12" w:name="_Toc180650897"/>
      <w:bookmarkStart w:id="13" w:name="_Toc345363973"/>
      <w:r w:rsidRPr="00BD56E4">
        <w:rPr>
          <w:rFonts w:asciiTheme="minorHAnsi" w:hAnsiTheme="minorHAnsi"/>
          <w:sz w:val="32"/>
          <w:szCs w:val="32"/>
          <w:lang w:val="es-PE"/>
        </w:rPr>
        <w:t>CONCLUSIONES DE LA PRÁCTICA:</w:t>
      </w:r>
      <w:bookmarkEnd w:id="12"/>
    </w:p>
    <w:p w14:paraId="3AD5AD5F" w14:textId="16E1B7A8" w:rsidR="000E5C9A" w:rsidRPr="00471A17" w:rsidRDefault="00327BA0" w:rsidP="00E06FF3">
      <w:pPr>
        <w:pStyle w:val="Prrafodelista"/>
        <w:numPr>
          <w:ilvl w:val="0"/>
          <w:numId w:val="21"/>
        </w:numPr>
        <w:tabs>
          <w:tab w:val="left" w:pos="709"/>
        </w:tabs>
        <w:spacing w:line="276" w:lineRule="auto"/>
        <w:rPr>
          <w:sz w:val="24"/>
          <w:szCs w:val="24"/>
          <w:lang w:val="es-PE"/>
        </w:rPr>
      </w:pPr>
      <w:r w:rsidRPr="00327BA0">
        <w:rPr>
          <w:sz w:val="24"/>
          <w:szCs w:val="24"/>
          <w:lang w:val="es-PE"/>
        </w:rPr>
        <w:t>El .</w:t>
      </w:r>
    </w:p>
    <w:p w14:paraId="78EC4D07" w14:textId="46B86E30" w:rsidR="001E3A78" w:rsidRPr="00BD56E4" w:rsidRDefault="00B022E5" w:rsidP="00FB08C1">
      <w:pPr>
        <w:pStyle w:val="Ttulo1"/>
        <w:rPr>
          <w:rFonts w:asciiTheme="minorHAnsi" w:hAnsiTheme="minorHAnsi"/>
          <w:sz w:val="32"/>
          <w:szCs w:val="32"/>
          <w:lang w:val="es-PE"/>
        </w:rPr>
      </w:pPr>
      <w:bookmarkStart w:id="14" w:name="_Toc180650898"/>
      <w:r w:rsidRPr="00BD56E4">
        <w:rPr>
          <w:rFonts w:asciiTheme="minorHAnsi" w:hAnsiTheme="minorHAnsi"/>
          <w:sz w:val="32"/>
          <w:szCs w:val="32"/>
          <w:lang w:val="es-PE"/>
        </w:rPr>
        <w:t>CUESTIONARIO</w:t>
      </w:r>
      <w:bookmarkEnd w:id="14"/>
      <w:r w:rsidRPr="00BD56E4">
        <w:rPr>
          <w:rFonts w:asciiTheme="minorHAnsi" w:hAnsiTheme="minorHAnsi"/>
          <w:sz w:val="32"/>
          <w:szCs w:val="32"/>
          <w:lang w:val="es-PE"/>
        </w:rPr>
        <w:t xml:space="preserve"> </w:t>
      </w:r>
      <w:bookmarkEnd w:id="13"/>
    </w:p>
    <w:p w14:paraId="2DFBC842" w14:textId="5CE73827" w:rsidR="00647054" w:rsidRPr="00FB08C1" w:rsidRDefault="00E06FF3" w:rsidP="00FB08C1">
      <w:pPr>
        <w:pStyle w:val="Prrafodelista"/>
        <w:numPr>
          <w:ilvl w:val="0"/>
          <w:numId w:val="34"/>
        </w:numPr>
        <w:tabs>
          <w:tab w:val="left" w:pos="709"/>
        </w:tabs>
        <w:spacing w:line="276" w:lineRule="auto"/>
        <w:rPr>
          <w:b/>
          <w:sz w:val="24"/>
          <w:szCs w:val="32"/>
          <w:lang w:val="es-PE"/>
        </w:rPr>
      </w:pPr>
      <w:r>
        <w:rPr>
          <w:b/>
          <w:sz w:val="24"/>
          <w:szCs w:val="32"/>
          <w:lang w:val="es-PE"/>
        </w:rPr>
        <w:t>¿</w:t>
      </w:r>
      <w:r w:rsidR="00647054" w:rsidRPr="00FB08C1">
        <w:rPr>
          <w:b/>
          <w:sz w:val="24"/>
          <w:szCs w:val="32"/>
          <w:lang w:val="es-PE"/>
        </w:rPr>
        <w:t>?</w:t>
      </w:r>
    </w:p>
    <w:p w14:paraId="47AAA5ED" w14:textId="74E4F11F" w:rsidR="00323980" w:rsidRPr="00E06FF3" w:rsidRDefault="00E677BC" w:rsidP="00E06FF3">
      <w:pPr>
        <w:pStyle w:val="Prrafodelista"/>
        <w:tabs>
          <w:tab w:val="left" w:pos="709"/>
        </w:tabs>
        <w:spacing w:line="276" w:lineRule="auto"/>
        <w:rPr>
          <w:bCs/>
          <w:sz w:val="24"/>
          <w:szCs w:val="32"/>
          <w:lang w:val="es-PE"/>
        </w:rPr>
      </w:pPr>
      <w:r w:rsidRPr="004F2E8C">
        <w:rPr>
          <w:bCs/>
          <w:sz w:val="24"/>
          <w:szCs w:val="32"/>
          <w:lang w:val="es-PE"/>
        </w:rPr>
        <w:t>.</w:t>
      </w:r>
      <w:r w:rsidR="00392946">
        <w:rPr>
          <w:bCs/>
          <w:sz w:val="24"/>
          <w:szCs w:val="32"/>
          <w:lang w:val="es-PE"/>
        </w:rPr>
        <w:t xml:space="preserve"> (2024, </w:t>
      </w:r>
      <w:r w:rsidR="00392946" w:rsidRPr="00392946">
        <w:rPr>
          <w:bCs/>
          <w:sz w:val="24"/>
          <w:szCs w:val="32"/>
          <w:lang w:val="es-PE"/>
        </w:rPr>
        <w:t>UCSM</w:t>
      </w:r>
      <w:r w:rsidR="00392946">
        <w:rPr>
          <w:bCs/>
          <w:sz w:val="24"/>
          <w:szCs w:val="32"/>
          <w:lang w:val="es-PE"/>
        </w:rPr>
        <w:t>)</w:t>
      </w:r>
    </w:p>
    <w:p w14:paraId="30327289" w14:textId="3233FAF9" w:rsidR="00BE4A27" w:rsidRPr="002203AC" w:rsidRDefault="00BE4A27" w:rsidP="00BE4A27">
      <w:pPr>
        <w:pStyle w:val="Prrafodelista"/>
        <w:rPr>
          <w:b/>
          <w:sz w:val="32"/>
          <w:szCs w:val="40"/>
          <w:lang w:val="es-PE"/>
        </w:rPr>
      </w:pPr>
    </w:p>
    <w:p w14:paraId="1178BE2E" w14:textId="5115404D" w:rsidR="00F602E0" w:rsidRPr="00BD56E4" w:rsidRDefault="003A13FC" w:rsidP="00FB08C1">
      <w:pPr>
        <w:pStyle w:val="Ttulo1"/>
        <w:rPr>
          <w:rFonts w:asciiTheme="minorHAnsi" w:hAnsiTheme="minorHAnsi"/>
          <w:sz w:val="32"/>
          <w:szCs w:val="32"/>
          <w:lang w:val="es-PE"/>
        </w:rPr>
      </w:pPr>
      <w:bookmarkStart w:id="15" w:name="_Toc180650899"/>
      <w:r w:rsidRPr="00BD56E4">
        <w:rPr>
          <w:rFonts w:asciiTheme="minorHAnsi" w:hAnsiTheme="minorHAnsi"/>
          <w:sz w:val="32"/>
          <w:szCs w:val="32"/>
          <w:lang w:val="es-PE"/>
        </w:rPr>
        <w:t>BIBLIOGRAFÍA</w:t>
      </w:r>
      <w:bookmarkEnd w:id="15"/>
    </w:p>
    <w:p w14:paraId="1632709B" w14:textId="7FA9002D" w:rsidR="00F602E0" w:rsidRDefault="001E3A78" w:rsidP="00F602E0">
      <w:pPr>
        <w:pStyle w:val="Bibliografa"/>
        <w:ind w:left="720" w:hanging="720"/>
        <w:rPr>
          <w:noProof/>
          <w:szCs w:val="24"/>
        </w:rPr>
      </w:pPr>
      <w:r>
        <w:rPr>
          <w:rFonts w:ascii="Arial" w:eastAsia="Times New Roman" w:hAnsi="Arial" w:cs="Arial"/>
          <w:b/>
          <w:sz w:val="28"/>
          <w:szCs w:val="28"/>
        </w:rPr>
        <w:fldChar w:fldCharType="begin"/>
      </w:r>
      <w:r w:rsidRPr="00F602E0">
        <w:instrText xml:space="preserve"> BIBLIOGRAPHY  \l 10250 </w:instrText>
      </w:r>
      <w:r>
        <w:rPr>
          <w:rFonts w:ascii="Arial" w:eastAsia="Times New Roman" w:hAnsi="Arial" w:cs="Arial"/>
          <w:b/>
          <w:sz w:val="28"/>
          <w:szCs w:val="28"/>
        </w:rPr>
        <w:fldChar w:fldCharType="separate"/>
      </w:r>
      <w:r w:rsidR="00F602E0">
        <w:rPr>
          <w:noProof/>
        </w:rPr>
        <w:t xml:space="preserve">D. F. Silva, R. M. (2021). "A Study on the Performance of Java Virtual Machine Garbage Collectors. </w:t>
      </w:r>
      <w:r w:rsidR="00F602E0">
        <w:rPr>
          <w:i/>
          <w:iCs/>
          <w:noProof/>
        </w:rPr>
        <w:t>2021 IEEE International Conference on Software Testing, Verification and Validation Workshops (ICSTW), 1</w:t>
      </w:r>
      <w:r w:rsidR="00F602E0">
        <w:rPr>
          <w:noProof/>
        </w:rPr>
        <w:t>(35), 23-31.</w:t>
      </w:r>
    </w:p>
    <w:p w14:paraId="2816A20F" w14:textId="77777777" w:rsidR="00F602E0" w:rsidRDefault="00F602E0" w:rsidP="00F602E0">
      <w:pPr>
        <w:pStyle w:val="Bibliografa"/>
        <w:ind w:left="720" w:hanging="720"/>
        <w:rPr>
          <w:noProof/>
        </w:rPr>
      </w:pPr>
      <w:r>
        <w:rPr>
          <w:noProof/>
        </w:rPr>
        <w:t xml:space="preserve">Hortsmann, C. (2009). </w:t>
      </w:r>
      <w:r>
        <w:rPr>
          <w:i/>
          <w:iCs/>
          <w:noProof/>
        </w:rPr>
        <w:t>Big Java.</w:t>
      </w:r>
      <w:r>
        <w:rPr>
          <w:noProof/>
        </w:rPr>
        <w:t xml:space="preserve"> San José: Pearson.</w:t>
      </w:r>
    </w:p>
    <w:p w14:paraId="0753D253" w14:textId="77777777" w:rsidR="00F602E0" w:rsidRDefault="00F602E0" w:rsidP="00F602E0">
      <w:pPr>
        <w:pStyle w:val="Bibliografa"/>
        <w:ind w:left="720" w:hanging="720"/>
        <w:rPr>
          <w:noProof/>
        </w:rPr>
      </w:pPr>
      <w:r>
        <w:rPr>
          <w:noProof/>
        </w:rPr>
        <w:t xml:space="preserve">Hortsmann, C. S. (2019). </w:t>
      </w:r>
      <w:r>
        <w:rPr>
          <w:i/>
          <w:iCs/>
          <w:noProof/>
        </w:rPr>
        <w:t>Big Java: Early Objects.</w:t>
      </w:r>
      <w:r>
        <w:rPr>
          <w:noProof/>
        </w:rPr>
        <w:t xml:space="preserve"> Hoboken: John Wiley &amp; Sons.</w:t>
      </w:r>
    </w:p>
    <w:p w14:paraId="35B86876" w14:textId="77777777" w:rsidR="00F602E0" w:rsidRPr="00F602E0" w:rsidRDefault="00F602E0" w:rsidP="00F602E0">
      <w:pPr>
        <w:pStyle w:val="Bibliografa"/>
        <w:ind w:left="720" w:hanging="720"/>
        <w:rPr>
          <w:noProof/>
          <w:lang w:val="es-PE"/>
        </w:rPr>
      </w:pPr>
      <w:r>
        <w:rPr>
          <w:noProof/>
        </w:rPr>
        <w:t xml:space="preserve">Oracle. </w:t>
      </w:r>
      <w:r w:rsidRPr="00F602E0">
        <w:rPr>
          <w:noProof/>
          <w:lang w:val="es-PE"/>
        </w:rPr>
        <w:t xml:space="preserve">(1994). </w:t>
      </w:r>
      <w:r w:rsidRPr="00F602E0">
        <w:rPr>
          <w:i/>
          <w:iCs/>
          <w:noProof/>
          <w:lang w:val="es-PE"/>
        </w:rPr>
        <w:t>The Java™ Tutorials</w:t>
      </w:r>
      <w:r w:rsidRPr="00F602E0">
        <w:rPr>
          <w:noProof/>
          <w:lang w:val="es-PE"/>
        </w:rPr>
        <w:t>. (Oracle) Recuperado el 28 de 07 de 2024, de https://docs.oracle.com/javase/tutorial/index.html</w:t>
      </w:r>
    </w:p>
    <w:p w14:paraId="736BDFE9" w14:textId="2C3DCAC5" w:rsidR="001E3A78" w:rsidRPr="00392946" w:rsidRDefault="001E3A78" w:rsidP="00F602E0">
      <w:pPr>
        <w:rPr>
          <w:lang w:val="es-PE"/>
        </w:rPr>
      </w:pPr>
      <w:r>
        <w:fldChar w:fldCharType="end"/>
      </w:r>
      <w:proofErr w:type="spellStart"/>
      <w:r w:rsidR="006D35E7" w:rsidRPr="00392946">
        <w:rPr>
          <w:lang w:val="es-PE"/>
        </w:rPr>
        <w:t>Guia</w:t>
      </w:r>
      <w:proofErr w:type="spellEnd"/>
      <w:r w:rsidR="006D35E7" w:rsidRPr="00392946">
        <w:rPr>
          <w:lang w:val="es-PE"/>
        </w:rPr>
        <w:t xml:space="preserve"> Practica </w:t>
      </w:r>
      <w:r w:rsidR="00E06FF3">
        <w:rPr>
          <w:lang w:val="es-PE"/>
        </w:rPr>
        <w:t>9</w:t>
      </w:r>
      <w:r w:rsidR="006D35E7" w:rsidRPr="00392946">
        <w:rPr>
          <w:lang w:val="es-PE"/>
        </w:rPr>
        <w:t xml:space="preserve"> (Ing. Karim, Ing. Montesinos, </w:t>
      </w:r>
      <w:proofErr w:type="spellStart"/>
      <w:r w:rsidR="006D35E7" w:rsidRPr="00392946">
        <w:rPr>
          <w:lang w:val="es-PE"/>
        </w:rPr>
        <w:t>Ing</w:t>
      </w:r>
      <w:proofErr w:type="spellEnd"/>
      <w:r w:rsidR="006D35E7" w:rsidRPr="00392946">
        <w:rPr>
          <w:lang w:val="es-PE"/>
        </w:rPr>
        <w:t xml:space="preserve"> </w:t>
      </w:r>
      <w:proofErr w:type="spellStart"/>
      <w:r w:rsidR="006D35E7" w:rsidRPr="00392946">
        <w:rPr>
          <w:lang w:val="es-PE"/>
        </w:rPr>
        <w:t>Iquira</w:t>
      </w:r>
      <w:proofErr w:type="spellEnd"/>
      <w:r w:rsidR="006D35E7" w:rsidRPr="00392946">
        <w:rPr>
          <w:lang w:val="es-PE"/>
        </w:rPr>
        <w:t xml:space="preserve">, </w:t>
      </w:r>
      <w:proofErr w:type="spellStart"/>
      <w:r w:rsidR="006D35E7" w:rsidRPr="00392946">
        <w:rPr>
          <w:lang w:val="es-PE"/>
        </w:rPr>
        <w:t>Ing</w:t>
      </w:r>
      <w:proofErr w:type="spellEnd"/>
      <w:r w:rsidR="006D35E7" w:rsidRPr="00392946">
        <w:rPr>
          <w:lang w:val="es-PE"/>
        </w:rPr>
        <w:t xml:space="preserve"> </w:t>
      </w:r>
      <w:r w:rsidR="001B1F98" w:rsidRPr="00392946">
        <w:rPr>
          <w:lang w:val="es-PE"/>
        </w:rPr>
        <w:t>Eveling</w:t>
      </w:r>
      <w:r w:rsidR="006D35E7" w:rsidRPr="00392946">
        <w:rPr>
          <w:lang w:val="es-PE"/>
        </w:rPr>
        <w:t>)</w:t>
      </w:r>
      <w:r w:rsidR="00392946" w:rsidRPr="00392946">
        <w:rPr>
          <w:lang w:val="es-PE"/>
        </w:rPr>
        <w:t xml:space="preserve"> - </w:t>
      </w:r>
      <w:bookmarkStart w:id="16" w:name="_Hlk180652184"/>
      <w:r w:rsidR="00392946" w:rsidRPr="00392946">
        <w:rPr>
          <w:lang w:val="es-PE"/>
        </w:rPr>
        <w:t>U</w:t>
      </w:r>
      <w:r w:rsidR="00392946">
        <w:rPr>
          <w:lang w:val="es-PE"/>
        </w:rPr>
        <w:t>CSM</w:t>
      </w:r>
      <w:bookmarkEnd w:id="16"/>
    </w:p>
    <w:p w14:paraId="38935AAD" w14:textId="25CF083F" w:rsidR="000E5C9A" w:rsidRDefault="003E7705" w:rsidP="003E7705">
      <w:pPr>
        <w:pStyle w:val="Ttulo1"/>
        <w:rPr>
          <w:lang w:val="es-PE"/>
        </w:rPr>
      </w:pPr>
      <w:r>
        <w:rPr>
          <w:lang w:val="es-PE"/>
        </w:rPr>
        <w:lastRenderedPageBreak/>
        <w:t>Git</w:t>
      </w:r>
    </w:p>
    <w:p w14:paraId="408AC890" w14:textId="5998C1EE" w:rsidR="003E7705" w:rsidRPr="003E7705" w:rsidRDefault="003E7705" w:rsidP="003E7705">
      <w:pPr>
        <w:jc w:val="left"/>
      </w:pPr>
      <w:r w:rsidRPr="003E7705">
        <w:t xml:space="preserve">Enlace </w:t>
      </w:r>
      <w:r w:rsidRPr="003E7705">
        <w:rPr>
          <w:lang w:val="es-PE"/>
        </w:rPr>
        <w:sym w:font="Wingdings" w:char="F0E0"/>
      </w:r>
      <w:r w:rsidRPr="003E7705">
        <w:t xml:space="preserve"> </w:t>
      </w:r>
    </w:p>
    <w:sectPr w:rsidR="003E7705" w:rsidRPr="003E7705" w:rsidSect="000A0AC2">
      <w:pgSz w:w="12240" w:h="15840" w:code="1"/>
      <w:pgMar w:top="1182" w:right="1467" w:bottom="851" w:left="1276"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15652" w14:textId="77777777" w:rsidR="00B74ACE" w:rsidRDefault="00B74ACE" w:rsidP="007F3179">
      <w:pPr>
        <w:spacing w:after="0"/>
      </w:pPr>
      <w:r>
        <w:separator/>
      </w:r>
    </w:p>
    <w:p w14:paraId="198971F7" w14:textId="77777777" w:rsidR="00B74ACE" w:rsidRDefault="00B74ACE"/>
  </w:endnote>
  <w:endnote w:type="continuationSeparator" w:id="0">
    <w:p w14:paraId="33DB3D73" w14:textId="77777777" w:rsidR="00B74ACE" w:rsidRDefault="00B74ACE" w:rsidP="007F3179">
      <w:pPr>
        <w:spacing w:after="0"/>
      </w:pPr>
      <w:r>
        <w:continuationSeparator/>
      </w:r>
    </w:p>
    <w:p w14:paraId="7CD137F2" w14:textId="77777777" w:rsidR="00B74ACE" w:rsidRDefault="00B74ACE"/>
  </w:endnote>
  <w:endnote w:type="continuationNotice" w:id="1">
    <w:p w14:paraId="48C08CBC" w14:textId="77777777" w:rsidR="00B74ACE" w:rsidRDefault="00B74A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B332E" w14:textId="77777777" w:rsidR="002B5E55" w:rsidRDefault="002B5E5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44E7">
      <w:rPr>
        <w:rStyle w:val="Nmerodepgina"/>
        <w:noProof/>
      </w:rPr>
      <w:t>vi</w:t>
    </w:r>
    <w:r>
      <w:rPr>
        <w:rStyle w:val="Nmerodepgina"/>
      </w:rPr>
      <w:fldChar w:fldCharType="end"/>
    </w:r>
  </w:p>
  <w:p w14:paraId="18773046" w14:textId="77777777" w:rsidR="002B5E55" w:rsidRDefault="002B5E5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063268"/>
      <w:docPartObj>
        <w:docPartGallery w:val="Page Numbers (Bottom of Page)"/>
        <w:docPartUnique/>
      </w:docPartObj>
    </w:sdtPr>
    <w:sdtContent>
      <w:p w14:paraId="6C60E504" w14:textId="77777777" w:rsidR="002B5E55" w:rsidRDefault="002B5E55">
        <w:pPr>
          <w:pStyle w:val="Piedepgina"/>
          <w:jc w:val="center"/>
        </w:pPr>
        <w:r>
          <w:fldChar w:fldCharType="begin"/>
        </w:r>
        <w:r>
          <w:instrText xml:space="preserve"> PAGE   \* MERGEFORMAT </w:instrText>
        </w:r>
        <w:r>
          <w:fldChar w:fldCharType="separate"/>
        </w:r>
        <w:r w:rsidR="008D44E7">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0A480" w14:textId="77777777" w:rsidR="00B74ACE" w:rsidRDefault="00B74ACE" w:rsidP="007F3179">
      <w:pPr>
        <w:spacing w:after="0"/>
      </w:pPr>
      <w:r>
        <w:separator/>
      </w:r>
    </w:p>
  </w:footnote>
  <w:footnote w:type="continuationSeparator" w:id="0">
    <w:p w14:paraId="3D3D5361" w14:textId="77777777" w:rsidR="00B74ACE" w:rsidRDefault="00B74ACE" w:rsidP="007F3179">
      <w:pPr>
        <w:spacing w:after="0"/>
      </w:pPr>
      <w:r>
        <w:continuationSeparator/>
      </w:r>
    </w:p>
  </w:footnote>
  <w:footnote w:type="continuationNotice" w:id="1">
    <w:p w14:paraId="4AF16C28" w14:textId="77777777" w:rsidR="00B74ACE" w:rsidRDefault="00B74AC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2ACD3" w14:textId="2728BF21" w:rsidR="002B5E55" w:rsidRDefault="1BA90DAA" w:rsidP="1BA90DAA">
    <w:pPr>
      <w:pStyle w:val="Encabezado"/>
      <w:tabs>
        <w:tab w:val="clear" w:pos="720"/>
      </w:tabs>
      <w:ind w:left="1134" w:hanging="1134"/>
      <w:rPr>
        <w:sz w:val="18"/>
        <w:szCs w:val="18"/>
        <w:lang w:val="es-PE"/>
      </w:rPr>
    </w:pPr>
    <w:r w:rsidRPr="1BA90DAA">
      <w:rPr>
        <w:sz w:val="18"/>
        <w:szCs w:val="18"/>
        <w:lang w:val="es-PE"/>
      </w:rPr>
      <w:t xml:space="preserve">Práctica </w:t>
    </w:r>
    <w:proofErr w:type="spellStart"/>
    <w:r w:rsidRPr="1BA90DAA">
      <w:rPr>
        <w:sz w:val="18"/>
        <w:szCs w:val="18"/>
        <w:lang w:val="es-PE"/>
      </w:rPr>
      <w:t>N°</w:t>
    </w:r>
    <w:proofErr w:type="spellEnd"/>
    <w:r w:rsidRPr="1BA90DAA">
      <w:rPr>
        <w:sz w:val="18"/>
        <w:szCs w:val="18"/>
        <w:lang w:val="es-PE"/>
      </w:rPr>
      <w:t xml:space="preserve"> 07 Manejo de Archivos</w:t>
    </w:r>
  </w:p>
  <w:p w14:paraId="5D03A974" w14:textId="553F9B27" w:rsidR="002B5E55" w:rsidRPr="00A136C9" w:rsidRDefault="002B5E55" w:rsidP="00370D57">
    <w:pPr>
      <w:pStyle w:val="Encabezado"/>
      <w:tabs>
        <w:tab w:val="clear" w:pos="720"/>
      </w:tabs>
      <w:ind w:left="1134" w:hanging="1134"/>
      <w:rPr>
        <w:rFonts w:ascii="Arial" w:hAnsi="Arial" w:cs="Arial"/>
        <w:sz w:val="18"/>
        <w:szCs w:val="18"/>
        <w:lang w:val="es-P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8C8A1" w14:textId="1E8DE319" w:rsidR="002B5E55" w:rsidRDefault="002B5E55">
    <w:pPr>
      <w:pStyle w:val="Encabezado"/>
    </w:pPr>
    <w:r>
      <w:t xml:space="preserve">Draft: </w:t>
    </w:r>
    <w:r>
      <w:rPr>
        <w:snapToGrid w:val="0"/>
      </w:rPr>
      <w:t xml:space="preserve">Created on </w:t>
    </w:r>
    <w:r>
      <w:rPr>
        <w:snapToGrid w:val="0"/>
      </w:rPr>
      <w:fldChar w:fldCharType="begin"/>
    </w:r>
    <w:r>
      <w:rPr>
        <w:snapToGrid w:val="0"/>
      </w:rPr>
      <w:instrText xml:space="preserve"> CREATEDATE </w:instrText>
    </w:r>
    <w:r>
      <w:rPr>
        <w:snapToGrid w:val="0"/>
      </w:rPr>
      <w:fldChar w:fldCharType="separate"/>
    </w:r>
    <w:r w:rsidR="008839B5">
      <w:rPr>
        <w:noProof/>
        <w:snapToGrid w:val="0"/>
      </w:rPr>
      <w:t>10/24/2024 8:51:00 AM</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A6C31A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B06DC6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8ACFE9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10A6122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0500EE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0A5F3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E0571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189CCE"/>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92799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1A977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A61AD7"/>
    <w:multiLevelType w:val="hybridMultilevel"/>
    <w:tmpl w:val="364ED570"/>
    <w:lvl w:ilvl="0" w:tplc="37D8C07E">
      <w:start w:val="1"/>
      <w:numFmt w:val="decimal"/>
      <w:lvlText w:val="%1."/>
      <w:lvlJc w:val="left"/>
      <w:pPr>
        <w:ind w:left="709" w:hanging="720"/>
      </w:pPr>
      <w:rPr>
        <w:rFonts w:hint="default"/>
      </w:rPr>
    </w:lvl>
    <w:lvl w:ilvl="1" w:tplc="280A0019" w:tentative="1">
      <w:start w:val="1"/>
      <w:numFmt w:val="lowerLetter"/>
      <w:lvlText w:val="%2."/>
      <w:lvlJc w:val="left"/>
      <w:pPr>
        <w:ind w:left="1069" w:hanging="360"/>
      </w:pPr>
    </w:lvl>
    <w:lvl w:ilvl="2" w:tplc="280A001B" w:tentative="1">
      <w:start w:val="1"/>
      <w:numFmt w:val="lowerRoman"/>
      <w:lvlText w:val="%3."/>
      <w:lvlJc w:val="right"/>
      <w:pPr>
        <w:ind w:left="1789" w:hanging="180"/>
      </w:pPr>
    </w:lvl>
    <w:lvl w:ilvl="3" w:tplc="280A000F" w:tentative="1">
      <w:start w:val="1"/>
      <w:numFmt w:val="decimal"/>
      <w:lvlText w:val="%4."/>
      <w:lvlJc w:val="left"/>
      <w:pPr>
        <w:ind w:left="2509" w:hanging="360"/>
      </w:pPr>
    </w:lvl>
    <w:lvl w:ilvl="4" w:tplc="280A0019" w:tentative="1">
      <w:start w:val="1"/>
      <w:numFmt w:val="lowerLetter"/>
      <w:lvlText w:val="%5."/>
      <w:lvlJc w:val="left"/>
      <w:pPr>
        <w:ind w:left="3229" w:hanging="360"/>
      </w:pPr>
    </w:lvl>
    <w:lvl w:ilvl="5" w:tplc="280A001B" w:tentative="1">
      <w:start w:val="1"/>
      <w:numFmt w:val="lowerRoman"/>
      <w:lvlText w:val="%6."/>
      <w:lvlJc w:val="right"/>
      <w:pPr>
        <w:ind w:left="3949" w:hanging="180"/>
      </w:pPr>
    </w:lvl>
    <w:lvl w:ilvl="6" w:tplc="280A000F" w:tentative="1">
      <w:start w:val="1"/>
      <w:numFmt w:val="decimal"/>
      <w:lvlText w:val="%7."/>
      <w:lvlJc w:val="left"/>
      <w:pPr>
        <w:ind w:left="4669" w:hanging="360"/>
      </w:pPr>
    </w:lvl>
    <w:lvl w:ilvl="7" w:tplc="280A0019" w:tentative="1">
      <w:start w:val="1"/>
      <w:numFmt w:val="lowerLetter"/>
      <w:lvlText w:val="%8."/>
      <w:lvlJc w:val="left"/>
      <w:pPr>
        <w:ind w:left="5389" w:hanging="360"/>
      </w:pPr>
    </w:lvl>
    <w:lvl w:ilvl="8" w:tplc="280A001B" w:tentative="1">
      <w:start w:val="1"/>
      <w:numFmt w:val="lowerRoman"/>
      <w:lvlText w:val="%9."/>
      <w:lvlJc w:val="right"/>
      <w:pPr>
        <w:ind w:left="6109" w:hanging="180"/>
      </w:pPr>
    </w:lvl>
  </w:abstractNum>
  <w:abstractNum w:abstractNumId="11" w15:restartNumberingAfterBreak="0">
    <w:nsid w:val="00FD1418"/>
    <w:multiLevelType w:val="hybridMultilevel"/>
    <w:tmpl w:val="3A3433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9769E9"/>
    <w:multiLevelType w:val="hybridMultilevel"/>
    <w:tmpl w:val="162E5CCC"/>
    <w:lvl w:ilvl="0" w:tplc="F3F00514">
      <w:start w:val="1"/>
      <w:numFmt w:val="lowerLetter"/>
      <w:pStyle w:val="Ttulo8"/>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417449"/>
    <w:multiLevelType w:val="hybridMultilevel"/>
    <w:tmpl w:val="DCD4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055AF"/>
    <w:multiLevelType w:val="multilevel"/>
    <w:tmpl w:val="9E326346"/>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0A2E2AB6"/>
    <w:multiLevelType w:val="hybridMultilevel"/>
    <w:tmpl w:val="A67ECB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87644F"/>
    <w:multiLevelType w:val="hybridMultilevel"/>
    <w:tmpl w:val="EE3C0A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0073B"/>
    <w:multiLevelType w:val="multilevel"/>
    <w:tmpl w:val="C83E7E34"/>
    <w:lvl w:ilvl="0">
      <w:start w:val="1"/>
      <w:numFmt w:val="upperLetter"/>
      <w:pStyle w:val="HeadingA1"/>
      <w:lvlText w:val="APPENDIX %1"/>
      <w:lvlJc w:val="left"/>
      <w:pPr>
        <w:tabs>
          <w:tab w:val="num" w:pos="1920"/>
        </w:tabs>
        <w:ind w:left="720" w:hanging="720"/>
      </w:pPr>
      <w:rPr>
        <w:rFonts w:hint="default"/>
      </w:rPr>
    </w:lvl>
    <w:lvl w:ilvl="1">
      <w:start w:val="1"/>
      <w:numFmt w:val="decimal"/>
      <w:pStyle w:val="HeadingA2"/>
      <w:lvlText w:val="%1.%2"/>
      <w:lvlJc w:val="left"/>
      <w:pPr>
        <w:tabs>
          <w:tab w:val="num" w:pos="720"/>
        </w:tabs>
        <w:ind w:left="720" w:hanging="720"/>
      </w:pPr>
      <w:rPr>
        <w:rFonts w:hint="default"/>
      </w:rPr>
    </w:lvl>
    <w:lvl w:ilvl="2">
      <w:start w:val="1"/>
      <w:numFmt w:val="decimal"/>
      <w:pStyle w:val="HeadingA3"/>
      <w:lvlText w:val="%1.%2.%3"/>
      <w:lvlJc w:val="left"/>
      <w:pPr>
        <w:tabs>
          <w:tab w:val="num" w:pos="720"/>
        </w:tabs>
        <w:ind w:left="720" w:hanging="720"/>
      </w:pPr>
      <w:rPr>
        <w:rFonts w:hint="default"/>
      </w:rPr>
    </w:lvl>
    <w:lvl w:ilvl="3">
      <w:start w:val="1"/>
      <w:numFmt w:val="decimal"/>
      <w:pStyle w:val="HeadingA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E4C705F"/>
    <w:multiLevelType w:val="singleLevel"/>
    <w:tmpl w:val="B2BAFF10"/>
    <w:lvl w:ilvl="0">
      <w:start w:val="1"/>
      <w:numFmt w:val="decimal"/>
      <w:pStyle w:val="Table"/>
      <w:lvlText w:val="Table %1."/>
      <w:lvlJc w:val="left"/>
      <w:pPr>
        <w:tabs>
          <w:tab w:val="num" w:pos="1080"/>
        </w:tabs>
        <w:ind w:left="360" w:hanging="360"/>
      </w:pPr>
    </w:lvl>
  </w:abstractNum>
  <w:abstractNum w:abstractNumId="19" w15:restartNumberingAfterBreak="0">
    <w:nsid w:val="296C6119"/>
    <w:multiLevelType w:val="multilevel"/>
    <w:tmpl w:val="35C8C55C"/>
    <w:lvl w:ilvl="0">
      <w:start w:val="1"/>
      <w:numFmt w:val="none"/>
      <w:suff w:val="nothing"/>
      <w:lvlText w:val="%1"/>
      <w:lvlJc w:val="left"/>
      <w:pPr>
        <w:ind w:left="360" w:firstLine="0"/>
      </w:pPr>
      <w:rPr>
        <w:rFonts w:hint="default"/>
      </w:rPr>
    </w:lvl>
    <w:lvl w:ilvl="1">
      <w:start w:val="1"/>
      <w:numFmt w:val="none"/>
      <w:suff w:val="nothing"/>
      <w:lvlText w:val="%2"/>
      <w:lvlJc w:val="left"/>
      <w:pPr>
        <w:ind w:left="397" w:firstLine="0"/>
      </w:pPr>
      <w:rPr>
        <w:rFonts w:hint="default"/>
      </w:rPr>
    </w:lvl>
    <w:lvl w:ilvl="2">
      <w:start w:val="1"/>
      <w:numFmt w:val="decimal"/>
      <w:pStyle w:val="ATitulo2"/>
      <w:lvlText w:val="%3."/>
      <w:lvlJc w:val="left"/>
      <w:pPr>
        <w:tabs>
          <w:tab w:val="num" w:pos="680"/>
        </w:tabs>
        <w:ind w:left="680" w:hanging="567"/>
      </w:pPr>
      <w:rPr>
        <w:rFonts w:hint="default"/>
      </w:rPr>
    </w:lvl>
    <w:lvl w:ilvl="3">
      <w:start w:val="1"/>
      <w:numFmt w:val="upperLetter"/>
      <w:lvlText w:val="%4."/>
      <w:lvlJc w:val="left"/>
      <w:pPr>
        <w:tabs>
          <w:tab w:val="num" w:pos="680"/>
        </w:tabs>
        <w:ind w:left="680" w:hanging="567"/>
      </w:pPr>
      <w:rPr>
        <w:rFonts w:hint="default"/>
      </w:rPr>
    </w:lvl>
    <w:lvl w:ilvl="4">
      <w:start w:val="1"/>
      <w:numFmt w:val="lowerLetter"/>
      <w:lvlText w:val="%5)"/>
      <w:lvlJc w:val="left"/>
      <w:pPr>
        <w:tabs>
          <w:tab w:val="num" w:pos="680"/>
        </w:tabs>
        <w:ind w:left="680" w:hanging="567"/>
      </w:pPr>
      <w:rPr>
        <w:rFonts w:hint="default"/>
      </w:rPr>
    </w:lvl>
    <w:lvl w:ilvl="5">
      <w:start w:val="1"/>
      <w:numFmt w:val="decimal"/>
      <w:lvlText w:val="%5.%6)"/>
      <w:lvlJc w:val="left"/>
      <w:pPr>
        <w:tabs>
          <w:tab w:val="num" w:pos="680"/>
        </w:tabs>
        <w:ind w:left="680" w:hanging="567"/>
      </w:pPr>
      <w:rPr>
        <w:rFonts w:hint="default"/>
      </w:rPr>
    </w:lvl>
    <w:lvl w:ilvl="6">
      <w:start w:val="1"/>
      <w:numFmt w:val="decimal"/>
      <w:lvlText w:val="%7."/>
      <w:lvlJc w:val="left"/>
      <w:pPr>
        <w:tabs>
          <w:tab w:val="num" w:pos="680"/>
        </w:tabs>
        <w:ind w:left="680" w:hanging="396"/>
      </w:pPr>
      <w:rPr>
        <w:rFonts w:hint="default"/>
      </w:rPr>
    </w:lvl>
    <w:lvl w:ilvl="7">
      <w:start w:val="1"/>
      <w:numFmt w:val="lowerLetter"/>
      <w:lvlText w:val="%8)"/>
      <w:lvlJc w:val="left"/>
      <w:pPr>
        <w:tabs>
          <w:tab w:val="num" w:pos="1077"/>
        </w:tabs>
        <w:ind w:left="1077" w:hanging="397"/>
      </w:pPr>
      <w:rPr>
        <w:rFonts w:hint="default"/>
      </w:rPr>
    </w:lvl>
    <w:lvl w:ilvl="8">
      <w:start w:val="1"/>
      <w:numFmt w:val="decimal"/>
      <w:lvlText w:val="%8.%9)"/>
      <w:lvlJc w:val="left"/>
      <w:pPr>
        <w:tabs>
          <w:tab w:val="num" w:pos="1797"/>
        </w:tabs>
        <w:ind w:left="1418" w:hanging="341"/>
      </w:pPr>
      <w:rPr>
        <w:rFonts w:hint="default"/>
      </w:rPr>
    </w:lvl>
  </w:abstractNum>
  <w:abstractNum w:abstractNumId="20" w15:restartNumberingAfterBreak="0">
    <w:nsid w:val="2BC0169A"/>
    <w:multiLevelType w:val="hybridMultilevel"/>
    <w:tmpl w:val="A844E68A"/>
    <w:lvl w:ilvl="0" w:tplc="FDA898A2">
      <w:start w:val="1"/>
      <w:numFmt w:val="bullet"/>
      <w:pStyle w:val="Ttulo9"/>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C87131"/>
    <w:multiLevelType w:val="hybridMultilevel"/>
    <w:tmpl w:val="730E40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3EE5EB3"/>
    <w:multiLevelType w:val="hybridMultilevel"/>
    <w:tmpl w:val="FDFA0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AF59CD"/>
    <w:multiLevelType w:val="hybridMultilevel"/>
    <w:tmpl w:val="BE5C41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3A649F"/>
    <w:multiLevelType w:val="multilevel"/>
    <w:tmpl w:val="96FE1752"/>
    <w:lvl w:ilvl="0">
      <w:start w:val="1"/>
      <w:numFmt w:val="none"/>
      <w:pStyle w:val="ATitulo0"/>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abstractNum w:abstractNumId="25" w15:restartNumberingAfterBreak="0">
    <w:nsid w:val="3A6C7DAB"/>
    <w:multiLevelType w:val="hybridMultilevel"/>
    <w:tmpl w:val="C7161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7" w15:restartNumberingAfterBreak="0">
    <w:nsid w:val="47845402"/>
    <w:multiLevelType w:val="hybridMultilevel"/>
    <w:tmpl w:val="4BC2E0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7C47FB"/>
    <w:multiLevelType w:val="hybridMultilevel"/>
    <w:tmpl w:val="69D44A9C"/>
    <w:lvl w:ilvl="0" w:tplc="DDA6DCB8">
      <w:start w:val="1"/>
      <w:numFmt w:val="decimal"/>
      <w:pStyle w:val="APNumeracin1"/>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pStyle w:val="APNumeracion2"/>
      <w:lvlText w:val="%8."/>
      <w:lvlJc w:val="left"/>
      <w:pPr>
        <w:ind w:left="5760" w:hanging="360"/>
      </w:pPr>
    </w:lvl>
    <w:lvl w:ilvl="8" w:tplc="280A001B" w:tentative="1">
      <w:start w:val="1"/>
      <w:numFmt w:val="lowerRoman"/>
      <w:pStyle w:val="APNumeracin3"/>
      <w:lvlText w:val="%9."/>
      <w:lvlJc w:val="right"/>
      <w:pPr>
        <w:ind w:left="6480" w:hanging="180"/>
      </w:pPr>
    </w:lvl>
  </w:abstractNum>
  <w:abstractNum w:abstractNumId="29" w15:restartNumberingAfterBreak="0">
    <w:nsid w:val="59CF1CDB"/>
    <w:multiLevelType w:val="hybridMultilevel"/>
    <w:tmpl w:val="57ACF7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B032A"/>
    <w:multiLevelType w:val="singleLevel"/>
    <w:tmpl w:val="7CBE2790"/>
    <w:lvl w:ilvl="0">
      <w:start w:val="1"/>
      <w:numFmt w:val="decimal"/>
      <w:pStyle w:val="Reference"/>
      <w:lvlText w:val="A-%1"/>
      <w:lvlJc w:val="left"/>
      <w:pPr>
        <w:tabs>
          <w:tab w:val="num" w:pos="432"/>
        </w:tabs>
        <w:ind w:left="432" w:hanging="432"/>
      </w:pPr>
    </w:lvl>
  </w:abstractNum>
  <w:abstractNum w:abstractNumId="31" w15:restartNumberingAfterBreak="0">
    <w:nsid w:val="5E7A42CB"/>
    <w:multiLevelType w:val="hybridMultilevel"/>
    <w:tmpl w:val="5B38ED08"/>
    <w:lvl w:ilvl="0" w:tplc="280A0017">
      <w:start w:val="1"/>
      <w:numFmt w:val="lowerLetter"/>
      <w:lvlText w:val="%1)"/>
      <w:lvlJc w:val="left"/>
      <w:pPr>
        <w:ind w:left="720" w:hanging="360"/>
      </w:pPr>
      <w:rPr>
        <w:rFonts w:hint="default"/>
      </w:rPr>
    </w:lvl>
    <w:lvl w:ilvl="1" w:tplc="CAE06D9C">
      <w:start w:val="1"/>
      <w:numFmt w:val="decimal"/>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7FB6698"/>
    <w:multiLevelType w:val="hybridMultilevel"/>
    <w:tmpl w:val="61C2B6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42557F"/>
    <w:multiLevelType w:val="hybridMultilevel"/>
    <w:tmpl w:val="434E8D32"/>
    <w:lvl w:ilvl="0" w:tplc="2806DC44">
      <w:start w:val="1"/>
      <w:numFmt w:val="bullet"/>
      <w:pStyle w:val="ALista2"/>
      <w:lvlText w:val=""/>
      <w:lvlJc w:val="left"/>
      <w:pPr>
        <w:tabs>
          <w:tab w:val="num" w:pos="1040"/>
        </w:tabs>
        <w:ind w:left="1040" w:hanging="360"/>
      </w:pPr>
      <w:rPr>
        <w:rFonts w:ascii="Wingdings" w:hAnsi="Wingdings" w:hint="default"/>
        <w:sz w:val="16"/>
      </w:rPr>
    </w:lvl>
    <w:lvl w:ilvl="1" w:tplc="AA2CE146">
      <w:start w:val="1"/>
      <w:numFmt w:val="bullet"/>
      <w:lvlText w:val="o"/>
      <w:lvlJc w:val="left"/>
      <w:pPr>
        <w:tabs>
          <w:tab w:val="num" w:pos="2120"/>
        </w:tabs>
        <w:ind w:left="2120" w:hanging="360"/>
      </w:pPr>
      <w:rPr>
        <w:rFonts w:ascii="Courier New" w:hAnsi="Courier New" w:hint="default"/>
      </w:rPr>
    </w:lvl>
    <w:lvl w:ilvl="2" w:tplc="FC724E32" w:tentative="1">
      <w:start w:val="1"/>
      <w:numFmt w:val="bullet"/>
      <w:lvlText w:val=""/>
      <w:lvlJc w:val="left"/>
      <w:pPr>
        <w:tabs>
          <w:tab w:val="num" w:pos="2840"/>
        </w:tabs>
        <w:ind w:left="2840" w:hanging="360"/>
      </w:pPr>
      <w:rPr>
        <w:rFonts w:ascii="Wingdings" w:hAnsi="Wingdings" w:hint="default"/>
      </w:rPr>
    </w:lvl>
    <w:lvl w:ilvl="3" w:tplc="4AF4E71C" w:tentative="1">
      <w:start w:val="1"/>
      <w:numFmt w:val="bullet"/>
      <w:lvlText w:val=""/>
      <w:lvlJc w:val="left"/>
      <w:pPr>
        <w:tabs>
          <w:tab w:val="num" w:pos="3560"/>
        </w:tabs>
        <w:ind w:left="3560" w:hanging="360"/>
      </w:pPr>
      <w:rPr>
        <w:rFonts w:ascii="Symbol" w:hAnsi="Symbol" w:hint="default"/>
      </w:rPr>
    </w:lvl>
    <w:lvl w:ilvl="4" w:tplc="D71CEEC8" w:tentative="1">
      <w:start w:val="1"/>
      <w:numFmt w:val="bullet"/>
      <w:lvlText w:val="o"/>
      <w:lvlJc w:val="left"/>
      <w:pPr>
        <w:tabs>
          <w:tab w:val="num" w:pos="4280"/>
        </w:tabs>
        <w:ind w:left="4280" w:hanging="360"/>
      </w:pPr>
      <w:rPr>
        <w:rFonts w:ascii="Courier New" w:hAnsi="Courier New" w:hint="default"/>
      </w:rPr>
    </w:lvl>
    <w:lvl w:ilvl="5" w:tplc="19A65686" w:tentative="1">
      <w:start w:val="1"/>
      <w:numFmt w:val="bullet"/>
      <w:lvlText w:val=""/>
      <w:lvlJc w:val="left"/>
      <w:pPr>
        <w:tabs>
          <w:tab w:val="num" w:pos="5000"/>
        </w:tabs>
        <w:ind w:left="5000" w:hanging="360"/>
      </w:pPr>
      <w:rPr>
        <w:rFonts w:ascii="Wingdings" w:hAnsi="Wingdings" w:hint="default"/>
      </w:rPr>
    </w:lvl>
    <w:lvl w:ilvl="6" w:tplc="C63EDEC8">
      <w:start w:val="1"/>
      <w:numFmt w:val="bullet"/>
      <w:lvlText w:val=""/>
      <w:lvlJc w:val="left"/>
      <w:pPr>
        <w:tabs>
          <w:tab w:val="num" w:pos="5720"/>
        </w:tabs>
        <w:ind w:left="5720" w:hanging="360"/>
      </w:pPr>
      <w:rPr>
        <w:rFonts w:ascii="Symbol" w:hAnsi="Symbol" w:hint="default"/>
      </w:rPr>
    </w:lvl>
    <w:lvl w:ilvl="7" w:tplc="393AD2F0" w:tentative="1">
      <w:start w:val="1"/>
      <w:numFmt w:val="bullet"/>
      <w:lvlText w:val="o"/>
      <w:lvlJc w:val="left"/>
      <w:pPr>
        <w:tabs>
          <w:tab w:val="num" w:pos="6440"/>
        </w:tabs>
        <w:ind w:left="6440" w:hanging="360"/>
      </w:pPr>
      <w:rPr>
        <w:rFonts w:ascii="Courier New" w:hAnsi="Courier New" w:hint="default"/>
      </w:rPr>
    </w:lvl>
    <w:lvl w:ilvl="8" w:tplc="E6FCF0F8" w:tentative="1">
      <w:start w:val="1"/>
      <w:numFmt w:val="bullet"/>
      <w:lvlText w:val=""/>
      <w:lvlJc w:val="left"/>
      <w:pPr>
        <w:tabs>
          <w:tab w:val="num" w:pos="7160"/>
        </w:tabs>
        <w:ind w:left="7160" w:hanging="360"/>
      </w:pPr>
      <w:rPr>
        <w:rFonts w:ascii="Wingdings" w:hAnsi="Wingdings" w:hint="default"/>
      </w:rPr>
    </w:lvl>
  </w:abstractNum>
  <w:abstractNum w:abstractNumId="34" w15:restartNumberingAfterBreak="0">
    <w:nsid w:val="730316CD"/>
    <w:multiLevelType w:val="multilevel"/>
    <w:tmpl w:val="F39EAE78"/>
    <w:lvl w:ilvl="0">
      <w:start w:val="1"/>
      <w:numFmt w:val="none"/>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abstractNum w:abstractNumId="35" w15:restartNumberingAfterBreak="0">
    <w:nsid w:val="7831481A"/>
    <w:multiLevelType w:val="hybridMultilevel"/>
    <w:tmpl w:val="83BE9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8C6994"/>
    <w:multiLevelType w:val="hybridMultilevel"/>
    <w:tmpl w:val="358809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004843">
    <w:abstractNumId w:val="9"/>
  </w:num>
  <w:num w:numId="2" w16cid:durableId="1894148418">
    <w:abstractNumId w:val="7"/>
  </w:num>
  <w:num w:numId="3" w16cid:durableId="124154473">
    <w:abstractNumId w:val="6"/>
  </w:num>
  <w:num w:numId="4" w16cid:durableId="1644431590">
    <w:abstractNumId w:val="5"/>
  </w:num>
  <w:num w:numId="5" w16cid:durableId="2146466553">
    <w:abstractNumId w:val="4"/>
  </w:num>
  <w:num w:numId="6" w16cid:durableId="824779355">
    <w:abstractNumId w:val="8"/>
  </w:num>
  <w:num w:numId="7" w16cid:durableId="1804076250">
    <w:abstractNumId w:val="3"/>
  </w:num>
  <w:num w:numId="8" w16cid:durableId="1951086207">
    <w:abstractNumId w:val="2"/>
  </w:num>
  <w:num w:numId="9" w16cid:durableId="1664048310">
    <w:abstractNumId w:val="1"/>
  </w:num>
  <w:num w:numId="10" w16cid:durableId="68114409">
    <w:abstractNumId w:val="0"/>
  </w:num>
  <w:num w:numId="11" w16cid:durableId="646014023">
    <w:abstractNumId w:val="30"/>
  </w:num>
  <w:num w:numId="12" w16cid:durableId="26490394">
    <w:abstractNumId w:val="18"/>
  </w:num>
  <w:num w:numId="13" w16cid:durableId="1967733958">
    <w:abstractNumId w:val="26"/>
  </w:num>
  <w:num w:numId="14" w16cid:durableId="580139849">
    <w:abstractNumId w:val="20"/>
  </w:num>
  <w:num w:numId="15" w16cid:durableId="1125151083">
    <w:abstractNumId w:val="12"/>
  </w:num>
  <w:num w:numId="16" w16cid:durableId="1693066189">
    <w:abstractNumId w:val="14"/>
  </w:num>
  <w:num w:numId="17" w16cid:durableId="1193961855">
    <w:abstractNumId w:val="17"/>
  </w:num>
  <w:num w:numId="18" w16cid:durableId="1615594945">
    <w:abstractNumId w:val="24"/>
  </w:num>
  <w:num w:numId="19" w16cid:durableId="943268414">
    <w:abstractNumId w:val="33"/>
  </w:num>
  <w:num w:numId="20" w16cid:durableId="1003555155">
    <w:abstractNumId w:val="19"/>
  </w:num>
  <w:num w:numId="21" w16cid:durableId="1940479793">
    <w:abstractNumId w:val="31"/>
  </w:num>
  <w:num w:numId="22" w16cid:durableId="1674256635">
    <w:abstractNumId w:val="21"/>
  </w:num>
  <w:num w:numId="23" w16cid:durableId="1185094891">
    <w:abstractNumId w:val="10"/>
  </w:num>
  <w:num w:numId="24" w16cid:durableId="1877423627">
    <w:abstractNumId w:val="34"/>
  </w:num>
  <w:num w:numId="25" w16cid:durableId="172571409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706337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1825813">
    <w:abstractNumId w:val="14"/>
  </w:num>
  <w:num w:numId="28" w16cid:durableId="1112820562">
    <w:abstractNumId w:val="14"/>
  </w:num>
  <w:num w:numId="29" w16cid:durableId="399525848">
    <w:abstractNumId w:val="14"/>
  </w:num>
  <w:num w:numId="30" w16cid:durableId="308555036">
    <w:abstractNumId w:val="14"/>
  </w:num>
  <w:num w:numId="31" w16cid:durableId="927347091">
    <w:abstractNumId w:val="28"/>
  </w:num>
  <w:num w:numId="32" w16cid:durableId="1718698905">
    <w:abstractNumId w:val="14"/>
  </w:num>
  <w:num w:numId="33" w16cid:durableId="1934166706">
    <w:abstractNumId w:val="13"/>
  </w:num>
  <w:num w:numId="34" w16cid:durableId="399720065">
    <w:abstractNumId w:val="16"/>
  </w:num>
  <w:num w:numId="35" w16cid:durableId="1717927904">
    <w:abstractNumId w:val="22"/>
  </w:num>
  <w:num w:numId="36" w16cid:durableId="2034988050">
    <w:abstractNumId w:val="23"/>
  </w:num>
  <w:num w:numId="37" w16cid:durableId="144206416">
    <w:abstractNumId w:val="29"/>
  </w:num>
  <w:num w:numId="38" w16cid:durableId="1692216882">
    <w:abstractNumId w:val="36"/>
  </w:num>
  <w:num w:numId="39" w16cid:durableId="2140104971">
    <w:abstractNumId w:val="15"/>
  </w:num>
  <w:num w:numId="40" w16cid:durableId="907114938">
    <w:abstractNumId w:val="25"/>
  </w:num>
  <w:num w:numId="41" w16cid:durableId="2135059946">
    <w:abstractNumId w:val="32"/>
  </w:num>
  <w:num w:numId="42" w16cid:durableId="2023966472">
    <w:abstractNumId w:val="27"/>
  </w:num>
  <w:num w:numId="43" w16cid:durableId="52043313">
    <w:abstractNumId w:val="35"/>
  </w:num>
  <w:num w:numId="44" w16cid:durableId="1635679076">
    <w:abstractNumId w:val="11"/>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OSSMAN MIGUEL VARGAS PEREZ">
    <w15:presenceInfo w15:providerId="None" w15:userId="GROSSMAN MIGUEL VARGAS PE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F08"/>
    <w:rsid w:val="00002BFF"/>
    <w:rsid w:val="00005A7D"/>
    <w:rsid w:val="00013A0D"/>
    <w:rsid w:val="00014806"/>
    <w:rsid w:val="000204DA"/>
    <w:rsid w:val="00020BD9"/>
    <w:rsid w:val="00025D2F"/>
    <w:rsid w:val="00033ED1"/>
    <w:rsid w:val="00037A10"/>
    <w:rsid w:val="00043812"/>
    <w:rsid w:val="00046F3A"/>
    <w:rsid w:val="00050CC5"/>
    <w:rsid w:val="00050F74"/>
    <w:rsid w:val="000513FE"/>
    <w:rsid w:val="00054745"/>
    <w:rsid w:val="0006081F"/>
    <w:rsid w:val="000610A0"/>
    <w:rsid w:val="00062BB9"/>
    <w:rsid w:val="000648F3"/>
    <w:rsid w:val="00075370"/>
    <w:rsid w:val="0007669C"/>
    <w:rsid w:val="00080278"/>
    <w:rsid w:val="000842A3"/>
    <w:rsid w:val="000847D9"/>
    <w:rsid w:val="000868C3"/>
    <w:rsid w:val="00095405"/>
    <w:rsid w:val="0009641A"/>
    <w:rsid w:val="000968B2"/>
    <w:rsid w:val="00097FA9"/>
    <w:rsid w:val="000A066E"/>
    <w:rsid w:val="000A0AC2"/>
    <w:rsid w:val="000A17F0"/>
    <w:rsid w:val="000A6261"/>
    <w:rsid w:val="000A6F8D"/>
    <w:rsid w:val="000A6FBF"/>
    <w:rsid w:val="000A7EF4"/>
    <w:rsid w:val="000B111B"/>
    <w:rsid w:val="000B11AD"/>
    <w:rsid w:val="000B15A5"/>
    <w:rsid w:val="000B19D4"/>
    <w:rsid w:val="000B38EC"/>
    <w:rsid w:val="000C1DCE"/>
    <w:rsid w:val="000C2D9F"/>
    <w:rsid w:val="000C72FD"/>
    <w:rsid w:val="000D0B3C"/>
    <w:rsid w:val="000D0DE1"/>
    <w:rsid w:val="000D4C70"/>
    <w:rsid w:val="000D55E9"/>
    <w:rsid w:val="000D69A2"/>
    <w:rsid w:val="000E0090"/>
    <w:rsid w:val="000E3CC6"/>
    <w:rsid w:val="000E4B88"/>
    <w:rsid w:val="000E5C9A"/>
    <w:rsid w:val="000E7113"/>
    <w:rsid w:val="000F1304"/>
    <w:rsid w:val="000F145F"/>
    <w:rsid w:val="000F3A35"/>
    <w:rsid w:val="000F4158"/>
    <w:rsid w:val="000F5C5A"/>
    <w:rsid w:val="00101A2D"/>
    <w:rsid w:val="00114E30"/>
    <w:rsid w:val="00115B57"/>
    <w:rsid w:val="001160F6"/>
    <w:rsid w:val="00116B3E"/>
    <w:rsid w:val="001172D8"/>
    <w:rsid w:val="0012027E"/>
    <w:rsid w:val="00123E3E"/>
    <w:rsid w:val="001258AD"/>
    <w:rsid w:val="00125B5D"/>
    <w:rsid w:val="00131248"/>
    <w:rsid w:val="00132215"/>
    <w:rsid w:val="00135672"/>
    <w:rsid w:val="00142B70"/>
    <w:rsid w:val="001431A2"/>
    <w:rsid w:val="00146E9E"/>
    <w:rsid w:val="00150D5D"/>
    <w:rsid w:val="00155805"/>
    <w:rsid w:val="00161E33"/>
    <w:rsid w:val="00163E3C"/>
    <w:rsid w:val="00170953"/>
    <w:rsid w:val="00174E17"/>
    <w:rsid w:val="00175C5D"/>
    <w:rsid w:val="00176FB3"/>
    <w:rsid w:val="001806DA"/>
    <w:rsid w:val="00181D78"/>
    <w:rsid w:val="0018773B"/>
    <w:rsid w:val="00192126"/>
    <w:rsid w:val="00192AEC"/>
    <w:rsid w:val="00195D48"/>
    <w:rsid w:val="00196415"/>
    <w:rsid w:val="00196B7A"/>
    <w:rsid w:val="00196D09"/>
    <w:rsid w:val="001A1001"/>
    <w:rsid w:val="001A6552"/>
    <w:rsid w:val="001A669E"/>
    <w:rsid w:val="001A6F08"/>
    <w:rsid w:val="001B09A1"/>
    <w:rsid w:val="001B1F26"/>
    <w:rsid w:val="001B1F98"/>
    <w:rsid w:val="001B4593"/>
    <w:rsid w:val="001B4AFD"/>
    <w:rsid w:val="001B4B4E"/>
    <w:rsid w:val="001C325D"/>
    <w:rsid w:val="001C609A"/>
    <w:rsid w:val="001C7066"/>
    <w:rsid w:val="001D4133"/>
    <w:rsid w:val="001D5980"/>
    <w:rsid w:val="001D6E53"/>
    <w:rsid w:val="001E17C8"/>
    <w:rsid w:val="001E3A78"/>
    <w:rsid w:val="001F15A2"/>
    <w:rsid w:val="002005C1"/>
    <w:rsid w:val="00201ABB"/>
    <w:rsid w:val="0020239C"/>
    <w:rsid w:val="0020308B"/>
    <w:rsid w:val="00203691"/>
    <w:rsid w:val="002104D6"/>
    <w:rsid w:val="00214944"/>
    <w:rsid w:val="002203AC"/>
    <w:rsid w:val="00220790"/>
    <w:rsid w:val="002209DC"/>
    <w:rsid w:val="00221D68"/>
    <w:rsid w:val="00222B45"/>
    <w:rsid w:val="00223ACE"/>
    <w:rsid w:val="00223C73"/>
    <w:rsid w:val="002301B0"/>
    <w:rsid w:val="0023094F"/>
    <w:rsid w:val="00233F0B"/>
    <w:rsid w:val="0024007C"/>
    <w:rsid w:val="00240DA8"/>
    <w:rsid w:val="00244293"/>
    <w:rsid w:val="0024599C"/>
    <w:rsid w:val="00252F6C"/>
    <w:rsid w:val="00255480"/>
    <w:rsid w:val="00255D7C"/>
    <w:rsid w:val="00256688"/>
    <w:rsid w:val="00257CF2"/>
    <w:rsid w:val="002636CB"/>
    <w:rsid w:val="0026382B"/>
    <w:rsid w:val="00264610"/>
    <w:rsid w:val="00270012"/>
    <w:rsid w:val="002703A6"/>
    <w:rsid w:val="002715A2"/>
    <w:rsid w:val="00273BD3"/>
    <w:rsid w:val="00273E7D"/>
    <w:rsid w:val="00274500"/>
    <w:rsid w:val="002764F0"/>
    <w:rsid w:val="00277504"/>
    <w:rsid w:val="00290643"/>
    <w:rsid w:val="00293186"/>
    <w:rsid w:val="00295AB3"/>
    <w:rsid w:val="002971B3"/>
    <w:rsid w:val="00297646"/>
    <w:rsid w:val="002A15EF"/>
    <w:rsid w:val="002A1EE2"/>
    <w:rsid w:val="002A5537"/>
    <w:rsid w:val="002A5EDA"/>
    <w:rsid w:val="002A713D"/>
    <w:rsid w:val="002B13B0"/>
    <w:rsid w:val="002B20B0"/>
    <w:rsid w:val="002B5E55"/>
    <w:rsid w:val="002B7C5B"/>
    <w:rsid w:val="002C1072"/>
    <w:rsid w:val="002C3AAD"/>
    <w:rsid w:val="002C44B4"/>
    <w:rsid w:val="002C4C93"/>
    <w:rsid w:val="002C5B75"/>
    <w:rsid w:val="002C6275"/>
    <w:rsid w:val="002D0B16"/>
    <w:rsid w:val="002D10FE"/>
    <w:rsid w:val="002D12AC"/>
    <w:rsid w:val="002D1953"/>
    <w:rsid w:val="002D42FB"/>
    <w:rsid w:val="002E5856"/>
    <w:rsid w:val="002E6D71"/>
    <w:rsid w:val="002F21DB"/>
    <w:rsid w:val="002F3487"/>
    <w:rsid w:val="002F7C55"/>
    <w:rsid w:val="0030173C"/>
    <w:rsid w:val="00305C35"/>
    <w:rsid w:val="0030687C"/>
    <w:rsid w:val="00310359"/>
    <w:rsid w:val="00316750"/>
    <w:rsid w:val="00317363"/>
    <w:rsid w:val="0032078F"/>
    <w:rsid w:val="00320F37"/>
    <w:rsid w:val="00323980"/>
    <w:rsid w:val="00323DE5"/>
    <w:rsid w:val="00325CB0"/>
    <w:rsid w:val="00326233"/>
    <w:rsid w:val="00326281"/>
    <w:rsid w:val="00327BA0"/>
    <w:rsid w:val="00334CB8"/>
    <w:rsid w:val="00335E0C"/>
    <w:rsid w:val="0033607D"/>
    <w:rsid w:val="00336EEA"/>
    <w:rsid w:val="0033719D"/>
    <w:rsid w:val="0034299C"/>
    <w:rsid w:val="003443F3"/>
    <w:rsid w:val="00345A97"/>
    <w:rsid w:val="00345F99"/>
    <w:rsid w:val="003514FB"/>
    <w:rsid w:val="00353EE2"/>
    <w:rsid w:val="00356978"/>
    <w:rsid w:val="00357608"/>
    <w:rsid w:val="00365CCF"/>
    <w:rsid w:val="003669BF"/>
    <w:rsid w:val="00370D57"/>
    <w:rsid w:val="00370E54"/>
    <w:rsid w:val="00372DB8"/>
    <w:rsid w:val="00373041"/>
    <w:rsid w:val="00375EB3"/>
    <w:rsid w:val="00381E44"/>
    <w:rsid w:val="00382B7B"/>
    <w:rsid w:val="003858FD"/>
    <w:rsid w:val="00385B21"/>
    <w:rsid w:val="0038786C"/>
    <w:rsid w:val="003909DA"/>
    <w:rsid w:val="00392946"/>
    <w:rsid w:val="00394E83"/>
    <w:rsid w:val="00396A1B"/>
    <w:rsid w:val="003A0960"/>
    <w:rsid w:val="003A0EF9"/>
    <w:rsid w:val="003A13FC"/>
    <w:rsid w:val="003A1766"/>
    <w:rsid w:val="003A2D4C"/>
    <w:rsid w:val="003A7220"/>
    <w:rsid w:val="003A7980"/>
    <w:rsid w:val="003B0202"/>
    <w:rsid w:val="003B11FB"/>
    <w:rsid w:val="003B528E"/>
    <w:rsid w:val="003C351E"/>
    <w:rsid w:val="003C4123"/>
    <w:rsid w:val="003C5350"/>
    <w:rsid w:val="003C7AE6"/>
    <w:rsid w:val="003D36D7"/>
    <w:rsid w:val="003D50CB"/>
    <w:rsid w:val="003D5571"/>
    <w:rsid w:val="003D6A81"/>
    <w:rsid w:val="003D709A"/>
    <w:rsid w:val="003E0953"/>
    <w:rsid w:val="003E0FC6"/>
    <w:rsid w:val="003E16E8"/>
    <w:rsid w:val="003E2C9E"/>
    <w:rsid w:val="003E57E1"/>
    <w:rsid w:val="003E7705"/>
    <w:rsid w:val="003F190F"/>
    <w:rsid w:val="003F2D82"/>
    <w:rsid w:val="003F480B"/>
    <w:rsid w:val="003F66A2"/>
    <w:rsid w:val="00401B68"/>
    <w:rsid w:val="00402A49"/>
    <w:rsid w:val="0041450D"/>
    <w:rsid w:val="00416D99"/>
    <w:rsid w:val="00417A60"/>
    <w:rsid w:val="00417B9C"/>
    <w:rsid w:val="004205E8"/>
    <w:rsid w:val="00422CD6"/>
    <w:rsid w:val="004231F7"/>
    <w:rsid w:val="00427DAB"/>
    <w:rsid w:val="00433673"/>
    <w:rsid w:val="00436457"/>
    <w:rsid w:val="00440D97"/>
    <w:rsid w:val="004414B0"/>
    <w:rsid w:val="00443F87"/>
    <w:rsid w:val="0044481D"/>
    <w:rsid w:val="00444879"/>
    <w:rsid w:val="00446E5F"/>
    <w:rsid w:val="00452E98"/>
    <w:rsid w:val="00456652"/>
    <w:rsid w:val="004600E1"/>
    <w:rsid w:val="0046063D"/>
    <w:rsid w:val="004609A0"/>
    <w:rsid w:val="00460FFB"/>
    <w:rsid w:val="00461A6D"/>
    <w:rsid w:val="004635B2"/>
    <w:rsid w:val="00465DE2"/>
    <w:rsid w:val="004665CD"/>
    <w:rsid w:val="004677B2"/>
    <w:rsid w:val="00471A17"/>
    <w:rsid w:val="00475458"/>
    <w:rsid w:val="00476C48"/>
    <w:rsid w:val="00477FAF"/>
    <w:rsid w:val="00480634"/>
    <w:rsid w:val="00483F64"/>
    <w:rsid w:val="004859C8"/>
    <w:rsid w:val="00494C67"/>
    <w:rsid w:val="00495637"/>
    <w:rsid w:val="004A2F1D"/>
    <w:rsid w:val="004A6B5C"/>
    <w:rsid w:val="004B0D1F"/>
    <w:rsid w:val="004B4F7D"/>
    <w:rsid w:val="004B513D"/>
    <w:rsid w:val="004B79DE"/>
    <w:rsid w:val="004C084F"/>
    <w:rsid w:val="004C24D3"/>
    <w:rsid w:val="004C4A6D"/>
    <w:rsid w:val="004C4CE2"/>
    <w:rsid w:val="004C61E4"/>
    <w:rsid w:val="004C7690"/>
    <w:rsid w:val="004D016E"/>
    <w:rsid w:val="004D3912"/>
    <w:rsid w:val="004D493F"/>
    <w:rsid w:val="004D5770"/>
    <w:rsid w:val="004E0BC8"/>
    <w:rsid w:val="004E1808"/>
    <w:rsid w:val="004E4397"/>
    <w:rsid w:val="004E6007"/>
    <w:rsid w:val="004E73CB"/>
    <w:rsid w:val="004F0555"/>
    <w:rsid w:val="004F116D"/>
    <w:rsid w:val="004F2E8C"/>
    <w:rsid w:val="004F31CD"/>
    <w:rsid w:val="004F630B"/>
    <w:rsid w:val="004F6531"/>
    <w:rsid w:val="0050108D"/>
    <w:rsid w:val="005053A3"/>
    <w:rsid w:val="005102A3"/>
    <w:rsid w:val="005116CB"/>
    <w:rsid w:val="005172B6"/>
    <w:rsid w:val="0051754A"/>
    <w:rsid w:val="005358A2"/>
    <w:rsid w:val="00536722"/>
    <w:rsid w:val="00543C56"/>
    <w:rsid w:val="00546141"/>
    <w:rsid w:val="00547484"/>
    <w:rsid w:val="00547C7E"/>
    <w:rsid w:val="005503F0"/>
    <w:rsid w:val="0055055E"/>
    <w:rsid w:val="00554645"/>
    <w:rsid w:val="00554AD2"/>
    <w:rsid w:val="0056034F"/>
    <w:rsid w:val="00566382"/>
    <w:rsid w:val="00566C96"/>
    <w:rsid w:val="00572292"/>
    <w:rsid w:val="00574A6A"/>
    <w:rsid w:val="00575483"/>
    <w:rsid w:val="00575CC1"/>
    <w:rsid w:val="00576969"/>
    <w:rsid w:val="005801EB"/>
    <w:rsid w:val="005823DF"/>
    <w:rsid w:val="005A1058"/>
    <w:rsid w:val="005A2175"/>
    <w:rsid w:val="005A25D2"/>
    <w:rsid w:val="005B13B7"/>
    <w:rsid w:val="005B30CF"/>
    <w:rsid w:val="005B32A0"/>
    <w:rsid w:val="005B6557"/>
    <w:rsid w:val="005B6E3F"/>
    <w:rsid w:val="005C0D2A"/>
    <w:rsid w:val="005C3857"/>
    <w:rsid w:val="005C7246"/>
    <w:rsid w:val="005D2890"/>
    <w:rsid w:val="005D755F"/>
    <w:rsid w:val="005E098B"/>
    <w:rsid w:val="005E11A7"/>
    <w:rsid w:val="005E3C51"/>
    <w:rsid w:val="005E7F8F"/>
    <w:rsid w:val="005F1DFE"/>
    <w:rsid w:val="005F31E5"/>
    <w:rsid w:val="005F3B54"/>
    <w:rsid w:val="005F6C4F"/>
    <w:rsid w:val="0060013E"/>
    <w:rsid w:val="00601EE4"/>
    <w:rsid w:val="00603EFC"/>
    <w:rsid w:val="00603FF3"/>
    <w:rsid w:val="00605DA5"/>
    <w:rsid w:val="00613393"/>
    <w:rsid w:val="00613E59"/>
    <w:rsid w:val="00617A12"/>
    <w:rsid w:val="00620791"/>
    <w:rsid w:val="00622210"/>
    <w:rsid w:val="0062374B"/>
    <w:rsid w:val="006249FA"/>
    <w:rsid w:val="00626A50"/>
    <w:rsid w:val="0063004F"/>
    <w:rsid w:val="006315FA"/>
    <w:rsid w:val="006366B0"/>
    <w:rsid w:val="00636933"/>
    <w:rsid w:val="00637943"/>
    <w:rsid w:val="00641CEC"/>
    <w:rsid w:val="00642643"/>
    <w:rsid w:val="006428FF"/>
    <w:rsid w:val="006431D6"/>
    <w:rsid w:val="0064367C"/>
    <w:rsid w:val="00644325"/>
    <w:rsid w:val="0064473E"/>
    <w:rsid w:val="0064588D"/>
    <w:rsid w:val="006461E5"/>
    <w:rsid w:val="006465EF"/>
    <w:rsid w:val="00647054"/>
    <w:rsid w:val="0065081A"/>
    <w:rsid w:val="00654AA6"/>
    <w:rsid w:val="00657A21"/>
    <w:rsid w:val="00660554"/>
    <w:rsid w:val="00660633"/>
    <w:rsid w:val="0066215B"/>
    <w:rsid w:val="00662D97"/>
    <w:rsid w:val="00662DC4"/>
    <w:rsid w:val="006713FC"/>
    <w:rsid w:val="0067509B"/>
    <w:rsid w:val="0067594B"/>
    <w:rsid w:val="00686267"/>
    <w:rsid w:val="0069111B"/>
    <w:rsid w:val="00691432"/>
    <w:rsid w:val="00696728"/>
    <w:rsid w:val="006A135A"/>
    <w:rsid w:val="006A4FA8"/>
    <w:rsid w:val="006A64A7"/>
    <w:rsid w:val="006B0EF4"/>
    <w:rsid w:val="006B1A00"/>
    <w:rsid w:val="006B3651"/>
    <w:rsid w:val="006B420D"/>
    <w:rsid w:val="006B4F29"/>
    <w:rsid w:val="006B6B8C"/>
    <w:rsid w:val="006C2EE8"/>
    <w:rsid w:val="006C3A89"/>
    <w:rsid w:val="006C3B45"/>
    <w:rsid w:val="006C3CF8"/>
    <w:rsid w:val="006C530A"/>
    <w:rsid w:val="006C5331"/>
    <w:rsid w:val="006C7061"/>
    <w:rsid w:val="006D0574"/>
    <w:rsid w:val="006D35E7"/>
    <w:rsid w:val="006D48BD"/>
    <w:rsid w:val="006D5784"/>
    <w:rsid w:val="006D68C6"/>
    <w:rsid w:val="006E0170"/>
    <w:rsid w:val="006E300B"/>
    <w:rsid w:val="006E40BC"/>
    <w:rsid w:val="006E443E"/>
    <w:rsid w:val="006E4BAC"/>
    <w:rsid w:val="006E5BB4"/>
    <w:rsid w:val="006E6654"/>
    <w:rsid w:val="006F01FD"/>
    <w:rsid w:val="006F0CD2"/>
    <w:rsid w:val="006F2384"/>
    <w:rsid w:val="006F25DD"/>
    <w:rsid w:val="006F3F29"/>
    <w:rsid w:val="006F3F3D"/>
    <w:rsid w:val="00700668"/>
    <w:rsid w:val="0070074B"/>
    <w:rsid w:val="00701B9D"/>
    <w:rsid w:val="00702E5B"/>
    <w:rsid w:val="00707227"/>
    <w:rsid w:val="00716799"/>
    <w:rsid w:val="00717B79"/>
    <w:rsid w:val="00723F43"/>
    <w:rsid w:val="007243A1"/>
    <w:rsid w:val="007321B4"/>
    <w:rsid w:val="00733AD9"/>
    <w:rsid w:val="007351F8"/>
    <w:rsid w:val="00736E29"/>
    <w:rsid w:val="007379FE"/>
    <w:rsid w:val="00737EB0"/>
    <w:rsid w:val="00741C3B"/>
    <w:rsid w:val="007437FD"/>
    <w:rsid w:val="00745BB3"/>
    <w:rsid w:val="00747E70"/>
    <w:rsid w:val="00751488"/>
    <w:rsid w:val="00752EAB"/>
    <w:rsid w:val="00754397"/>
    <w:rsid w:val="00754CD5"/>
    <w:rsid w:val="00755B4A"/>
    <w:rsid w:val="00761AAF"/>
    <w:rsid w:val="007627A4"/>
    <w:rsid w:val="00763FBF"/>
    <w:rsid w:val="00765DF6"/>
    <w:rsid w:val="00765E9B"/>
    <w:rsid w:val="0076619A"/>
    <w:rsid w:val="00770D64"/>
    <w:rsid w:val="00771847"/>
    <w:rsid w:val="00771EBD"/>
    <w:rsid w:val="0077307D"/>
    <w:rsid w:val="00775CE0"/>
    <w:rsid w:val="007806DB"/>
    <w:rsid w:val="0078083F"/>
    <w:rsid w:val="0078286D"/>
    <w:rsid w:val="00791D35"/>
    <w:rsid w:val="00795488"/>
    <w:rsid w:val="007A07F5"/>
    <w:rsid w:val="007A0E9F"/>
    <w:rsid w:val="007A1569"/>
    <w:rsid w:val="007A21E0"/>
    <w:rsid w:val="007A45A6"/>
    <w:rsid w:val="007A5939"/>
    <w:rsid w:val="007B155E"/>
    <w:rsid w:val="007B38D1"/>
    <w:rsid w:val="007B3DE9"/>
    <w:rsid w:val="007B4C14"/>
    <w:rsid w:val="007B5168"/>
    <w:rsid w:val="007B785F"/>
    <w:rsid w:val="007B7C71"/>
    <w:rsid w:val="007C1D3F"/>
    <w:rsid w:val="007C2351"/>
    <w:rsid w:val="007C2CC1"/>
    <w:rsid w:val="007C4230"/>
    <w:rsid w:val="007C655A"/>
    <w:rsid w:val="007D1A37"/>
    <w:rsid w:val="007D53F3"/>
    <w:rsid w:val="007D6DF5"/>
    <w:rsid w:val="007D7169"/>
    <w:rsid w:val="007E0734"/>
    <w:rsid w:val="007E0AF7"/>
    <w:rsid w:val="007E1C80"/>
    <w:rsid w:val="007E7A2C"/>
    <w:rsid w:val="007F0238"/>
    <w:rsid w:val="007F1904"/>
    <w:rsid w:val="007F3179"/>
    <w:rsid w:val="00800A43"/>
    <w:rsid w:val="008012CA"/>
    <w:rsid w:val="00804C7D"/>
    <w:rsid w:val="00806C11"/>
    <w:rsid w:val="0080765D"/>
    <w:rsid w:val="0081441E"/>
    <w:rsid w:val="00817F85"/>
    <w:rsid w:val="008206FD"/>
    <w:rsid w:val="0082272A"/>
    <w:rsid w:val="00825132"/>
    <w:rsid w:val="00825B5E"/>
    <w:rsid w:val="0083146F"/>
    <w:rsid w:val="00832704"/>
    <w:rsid w:val="00834528"/>
    <w:rsid w:val="00834AAD"/>
    <w:rsid w:val="00835DDA"/>
    <w:rsid w:val="00836666"/>
    <w:rsid w:val="00837F61"/>
    <w:rsid w:val="0084336A"/>
    <w:rsid w:val="0084394F"/>
    <w:rsid w:val="0084633F"/>
    <w:rsid w:val="008501F7"/>
    <w:rsid w:val="00853114"/>
    <w:rsid w:val="008603BC"/>
    <w:rsid w:val="0086318B"/>
    <w:rsid w:val="00865C96"/>
    <w:rsid w:val="00866805"/>
    <w:rsid w:val="00870978"/>
    <w:rsid w:val="008710BC"/>
    <w:rsid w:val="008737CE"/>
    <w:rsid w:val="0087461B"/>
    <w:rsid w:val="00875B4E"/>
    <w:rsid w:val="00880D12"/>
    <w:rsid w:val="00881F4B"/>
    <w:rsid w:val="008839B5"/>
    <w:rsid w:val="008840D5"/>
    <w:rsid w:val="00884D49"/>
    <w:rsid w:val="0088514D"/>
    <w:rsid w:val="00885831"/>
    <w:rsid w:val="00885CC8"/>
    <w:rsid w:val="0088700B"/>
    <w:rsid w:val="0089405C"/>
    <w:rsid w:val="00896BB7"/>
    <w:rsid w:val="008A0024"/>
    <w:rsid w:val="008A1CB7"/>
    <w:rsid w:val="008A1CB9"/>
    <w:rsid w:val="008A4934"/>
    <w:rsid w:val="008A5EA1"/>
    <w:rsid w:val="008A6AF6"/>
    <w:rsid w:val="008A6FE8"/>
    <w:rsid w:val="008A70EA"/>
    <w:rsid w:val="008A73E9"/>
    <w:rsid w:val="008A7E17"/>
    <w:rsid w:val="008B2800"/>
    <w:rsid w:val="008B698C"/>
    <w:rsid w:val="008B7DBF"/>
    <w:rsid w:val="008C0B0F"/>
    <w:rsid w:val="008C119E"/>
    <w:rsid w:val="008C46EB"/>
    <w:rsid w:val="008C4B83"/>
    <w:rsid w:val="008C535D"/>
    <w:rsid w:val="008C62FE"/>
    <w:rsid w:val="008C6D3F"/>
    <w:rsid w:val="008C7428"/>
    <w:rsid w:val="008C7504"/>
    <w:rsid w:val="008C7B0E"/>
    <w:rsid w:val="008D2F69"/>
    <w:rsid w:val="008D3DFD"/>
    <w:rsid w:val="008D44E7"/>
    <w:rsid w:val="008D4AA9"/>
    <w:rsid w:val="008E119D"/>
    <w:rsid w:val="008E2333"/>
    <w:rsid w:val="008E2588"/>
    <w:rsid w:val="008E65F9"/>
    <w:rsid w:val="008F00FD"/>
    <w:rsid w:val="008F0A78"/>
    <w:rsid w:val="008F3A0F"/>
    <w:rsid w:val="008F43DB"/>
    <w:rsid w:val="008F56A4"/>
    <w:rsid w:val="008F7696"/>
    <w:rsid w:val="0090284E"/>
    <w:rsid w:val="009059D1"/>
    <w:rsid w:val="009059D7"/>
    <w:rsid w:val="009112E6"/>
    <w:rsid w:val="009134B7"/>
    <w:rsid w:val="00914AE4"/>
    <w:rsid w:val="009227A3"/>
    <w:rsid w:val="00930F9D"/>
    <w:rsid w:val="0093573B"/>
    <w:rsid w:val="00935F1B"/>
    <w:rsid w:val="00936298"/>
    <w:rsid w:val="00936C53"/>
    <w:rsid w:val="00936CD3"/>
    <w:rsid w:val="009376BE"/>
    <w:rsid w:val="00941C46"/>
    <w:rsid w:val="00942BE0"/>
    <w:rsid w:val="00944640"/>
    <w:rsid w:val="00945E7A"/>
    <w:rsid w:val="00947054"/>
    <w:rsid w:val="0094785D"/>
    <w:rsid w:val="00947DFF"/>
    <w:rsid w:val="0095177F"/>
    <w:rsid w:val="009525F8"/>
    <w:rsid w:val="0096041B"/>
    <w:rsid w:val="009632C9"/>
    <w:rsid w:val="00963A6C"/>
    <w:rsid w:val="009658A9"/>
    <w:rsid w:val="0096702C"/>
    <w:rsid w:val="009715F6"/>
    <w:rsid w:val="0097224E"/>
    <w:rsid w:val="00972685"/>
    <w:rsid w:val="009738A9"/>
    <w:rsid w:val="009770CF"/>
    <w:rsid w:val="00981383"/>
    <w:rsid w:val="00985F64"/>
    <w:rsid w:val="0099019B"/>
    <w:rsid w:val="00991E7C"/>
    <w:rsid w:val="009928EF"/>
    <w:rsid w:val="00992B65"/>
    <w:rsid w:val="00992CC8"/>
    <w:rsid w:val="00992E7D"/>
    <w:rsid w:val="00993436"/>
    <w:rsid w:val="009959B6"/>
    <w:rsid w:val="009A135A"/>
    <w:rsid w:val="009A1748"/>
    <w:rsid w:val="009A2FF1"/>
    <w:rsid w:val="009A743E"/>
    <w:rsid w:val="009B4679"/>
    <w:rsid w:val="009B53E0"/>
    <w:rsid w:val="009B5884"/>
    <w:rsid w:val="009B58F7"/>
    <w:rsid w:val="009B5DA3"/>
    <w:rsid w:val="009B7743"/>
    <w:rsid w:val="009C0423"/>
    <w:rsid w:val="009C23EA"/>
    <w:rsid w:val="009C2C6D"/>
    <w:rsid w:val="009C58AF"/>
    <w:rsid w:val="009C60C2"/>
    <w:rsid w:val="009C66F4"/>
    <w:rsid w:val="009D0623"/>
    <w:rsid w:val="009D10CF"/>
    <w:rsid w:val="009D5789"/>
    <w:rsid w:val="009D6588"/>
    <w:rsid w:val="009E0397"/>
    <w:rsid w:val="009E1AC2"/>
    <w:rsid w:val="009E1CDD"/>
    <w:rsid w:val="009E3ACD"/>
    <w:rsid w:val="009E3EE1"/>
    <w:rsid w:val="009F3B09"/>
    <w:rsid w:val="009F3EC9"/>
    <w:rsid w:val="009F4E88"/>
    <w:rsid w:val="009F7BBA"/>
    <w:rsid w:val="00A00907"/>
    <w:rsid w:val="00A03ABE"/>
    <w:rsid w:val="00A06955"/>
    <w:rsid w:val="00A07AFF"/>
    <w:rsid w:val="00A12548"/>
    <w:rsid w:val="00A136C9"/>
    <w:rsid w:val="00A15247"/>
    <w:rsid w:val="00A16315"/>
    <w:rsid w:val="00A17118"/>
    <w:rsid w:val="00A21D46"/>
    <w:rsid w:val="00A271E7"/>
    <w:rsid w:val="00A276B9"/>
    <w:rsid w:val="00A30E80"/>
    <w:rsid w:val="00A326AC"/>
    <w:rsid w:val="00A329AE"/>
    <w:rsid w:val="00A32F8B"/>
    <w:rsid w:val="00A337C6"/>
    <w:rsid w:val="00A36D6E"/>
    <w:rsid w:val="00A40F2F"/>
    <w:rsid w:val="00A41F8B"/>
    <w:rsid w:val="00A43607"/>
    <w:rsid w:val="00A4465D"/>
    <w:rsid w:val="00A4667A"/>
    <w:rsid w:val="00A502F5"/>
    <w:rsid w:val="00A50515"/>
    <w:rsid w:val="00A566A4"/>
    <w:rsid w:val="00A61A80"/>
    <w:rsid w:val="00A631D6"/>
    <w:rsid w:val="00A63EFE"/>
    <w:rsid w:val="00A6608B"/>
    <w:rsid w:val="00A67376"/>
    <w:rsid w:val="00A7089E"/>
    <w:rsid w:val="00A70A91"/>
    <w:rsid w:val="00A70CA7"/>
    <w:rsid w:val="00A7275D"/>
    <w:rsid w:val="00A73C50"/>
    <w:rsid w:val="00A764F1"/>
    <w:rsid w:val="00A76A31"/>
    <w:rsid w:val="00A77182"/>
    <w:rsid w:val="00A77D15"/>
    <w:rsid w:val="00A8066A"/>
    <w:rsid w:val="00A80F30"/>
    <w:rsid w:val="00A8326D"/>
    <w:rsid w:val="00A854E2"/>
    <w:rsid w:val="00A8565A"/>
    <w:rsid w:val="00A85B4A"/>
    <w:rsid w:val="00A85C1A"/>
    <w:rsid w:val="00A8648A"/>
    <w:rsid w:val="00A872DF"/>
    <w:rsid w:val="00A911D1"/>
    <w:rsid w:val="00A93B64"/>
    <w:rsid w:val="00A94747"/>
    <w:rsid w:val="00A948F3"/>
    <w:rsid w:val="00A94D6A"/>
    <w:rsid w:val="00A96750"/>
    <w:rsid w:val="00AA2CDF"/>
    <w:rsid w:val="00AA3B14"/>
    <w:rsid w:val="00AA726E"/>
    <w:rsid w:val="00AB1B57"/>
    <w:rsid w:val="00AB1C8B"/>
    <w:rsid w:val="00AB24AD"/>
    <w:rsid w:val="00AC030F"/>
    <w:rsid w:val="00AC2B10"/>
    <w:rsid w:val="00AC3132"/>
    <w:rsid w:val="00AC3B8C"/>
    <w:rsid w:val="00AC45A4"/>
    <w:rsid w:val="00AD1DD1"/>
    <w:rsid w:val="00AD2B11"/>
    <w:rsid w:val="00AD528D"/>
    <w:rsid w:val="00AE13E5"/>
    <w:rsid w:val="00AE1C69"/>
    <w:rsid w:val="00AE27B5"/>
    <w:rsid w:val="00AE2D2D"/>
    <w:rsid w:val="00AE3ADA"/>
    <w:rsid w:val="00AE6A58"/>
    <w:rsid w:val="00AF129E"/>
    <w:rsid w:val="00B00F96"/>
    <w:rsid w:val="00B022E5"/>
    <w:rsid w:val="00B02C36"/>
    <w:rsid w:val="00B0550F"/>
    <w:rsid w:val="00B06E78"/>
    <w:rsid w:val="00B07286"/>
    <w:rsid w:val="00B07B80"/>
    <w:rsid w:val="00B12981"/>
    <w:rsid w:val="00B12F46"/>
    <w:rsid w:val="00B1307E"/>
    <w:rsid w:val="00B14027"/>
    <w:rsid w:val="00B16985"/>
    <w:rsid w:val="00B17CB8"/>
    <w:rsid w:val="00B17F5C"/>
    <w:rsid w:val="00B203E0"/>
    <w:rsid w:val="00B2222F"/>
    <w:rsid w:val="00B259E2"/>
    <w:rsid w:val="00B26CC0"/>
    <w:rsid w:val="00B32490"/>
    <w:rsid w:val="00B35DBD"/>
    <w:rsid w:val="00B36DE0"/>
    <w:rsid w:val="00B4166D"/>
    <w:rsid w:val="00B45878"/>
    <w:rsid w:val="00B466C1"/>
    <w:rsid w:val="00B51749"/>
    <w:rsid w:val="00B535A9"/>
    <w:rsid w:val="00B53819"/>
    <w:rsid w:val="00B54C50"/>
    <w:rsid w:val="00B56232"/>
    <w:rsid w:val="00B61E39"/>
    <w:rsid w:val="00B6657D"/>
    <w:rsid w:val="00B673DD"/>
    <w:rsid w:val="00B70A46"/>
    <w:rsid w:val="00B7272A"/>
    <w:rsid w:val="00B74ACE"/>
    <w:rsid w:val="00B74C95"/>
    <w:rsid w:val="00B81B1B"/>
    <w:rsid w:val="00B82DC6"/>
    <w:rsid w:val="00B82FD2"/>
    <w:rsid w:val="00B84D35"/>
    <w:rsid w:val="00B86185"/>
    <w:rsid w:val="00B8767E"/>
    <w:rsid w:val="00B92AB8"/>
    <w:rsid w:val="00B93CDC"/>
    <w:rsid w:val="00B9537B"/>
    <w:rsid w:val="00B95763"/>
    <w:rsid w:val="00B970E1"/>
    <w:rsid w:val="00B97470"/>
    <w:rsid w:val="00BA0A6F"/>
    <w:rsid w:val="00BA0E7E"/>
    <w:rsid w:val="00BA1301"/>
    <w:rsid w:val="00BA197A"/>
    <w:rsid w:val="00BA3809"/>
    <w:rsid w:val="00BA45D6"/>
    <w:rsid w:val="00BB1A6C"/>
    <w:rsid w:val="00BB2C2A"/>
    <w:rsid w:val="00BB697C"/>
    <w:rsid w:val="00BC1F29"/>
    <w:rsid w:val="00BD28B4"/>
    <w:rsid w:val="00BD3CF0"/>
    <w:rsid w:val="00BD56E4"/>
    <w:rsid w:val="00BD6DE7"/>
    <w:rsid w:val="00BE0C9B"/>
    <w:rsid w:val="00BE1F0A"/>
    <w:rsid w:val="00BE24BC"/>
    <w:rsid w:val="00BE34C7"/>
    <w:rsid w:val="00BE4A27"/>
    <w:rsid w:val="00BE5BC5"/>
    <w:rsid w:val="00BE7E4F"/>
    <w:rsid w:val="00BF513C"/>
    <w:rsid w:val="00C00F70"/>
    <w:rsid w:val="00C016DE"/>
    <w:rsid w:val="00C0672C"/>
    <w:rsid w:val="00C0746D"/>
    <w:rsid w:val="00C111C5"/>
    <w:rsid w:val="00C112E3"/>
    <w:rsid w:val="00C131F1"/>
    <w:rsid w:val="00C139DA"/>
    <w:rsid w:val="00C168C0"/>
    <w:rsid w:val="00C2384E"/>
    <w:rsid w:val="00C26FA6"/>
    <w:rsid w:val="00C274E3"/>
    <w:rsid w:val="00C32303"/>
    <w:rsid w:val="00C32A84"/>
    <w:rsid w:val="00C332A4"/>
    <w:rsid w:val="00C33F80"/>
    <w:rsid w:val="00C35F0D"/>
    <w:rsid w:val="00C35F45"/>
    <w:rsid w:val="00C400CD"/>
    <w:rsid w:val="00C4328B"/>
    <w:rsid w:val="00C43AC4"/>
    <w:rsid w:val="00C47069"/>
    <w:rsid w:val="00C5042F"/>
    <w:rsid w:val="00C51D0B"/>
    <w:rsid w:val="00C5238D"/>
    <w:rsid w:val="00C52434"/>
    <w:rsid w:val="00C535AB"/>
    <w:rsid w:val="00C558B2"/>
    <w:rsid w:val="00C55A90"/>
    <w:rsid w:val="00C563C5"/>
    <w:rsid w:val="00C605A3"/>
    <w:rsid w:val="00C6171F"/>
    <w:rsid w:val="00C62EFB"/>
    <w:rsid w:val="00C6375F"/>
    <w:rsid w:val="00C64C32"/>
    <w:rsid w:val="00C6532D"/>
    <w:rsid w:val="00C70AB4"/>
    <w:rsid w:val="00C76064"/>
    <w:rsid w:val="00C87FF3"/>
    <w:rsid w:val="00C90165"/>
    <w:rsid w:val="00C908D2"/>
    <w:rsid w:val="00C92F7E"/>
    <w:rsid w:val="00C94000"/>
    <w:rsid w:val="00C968B2"/>
    <w:rsid w:val="00C96CFA"/>
    <w:rsid w:val="00C97A7C"/>
    <w:rsid w:val="00C97F59"/>
    <w:rsid w:val="00CA05D7"/>
    <w:rsid w:val="00CA144A"/>
    <w:rsid w:val="00CA158C"/>
    <w:rsid w:val="00CB699B"/>
    <w:rsid w:val="00CC2FFF"/>
    <w:rsid w:val="00CC51DD"/>
    <w:rsid w:val="00CD1848"/>
    <w:rsid w:val="00CD3504"/>
    <w:rsid w:val="00CD5F07"/>
    <w:rsid w:val="00CE3D53"/>
    <w:rsid w:val="00CE4F22"/>
    <w:rsid w:val="00CE5C4F"/>
    <w:rsid w:val="00CE7944"/>
    <w:rsid w:val="00CF551E"/>
    <w:rsid w:val="00CF694F"/>
    <w:rsid w:val="00D00D8F"/>
    <w:rsid w:val="00D05F09"/>
    <w:rsid w:val="00D079A5"/>
    <w:rsid w:val="00D12CE3"/>
    <w:rsid w:val="00D132E7"/>
    <w:rsid w:val="00D13EBF"/>
    <w:rsid w:val="00D1530A"/>
    <w:rsid w:val="00D176FE"/>
    <w:rsid w:val="00D17F90"/>
    <w:rsid w:val="00D20B99"/>
    <w:rsid w:val="00D20BFF"/>
    <w:rsid w:val="00D20C24"/>
    <w:rsid w:val="00D21553"/>
    <w:rsid w:val="00D22138"/>
    <w:rsid w:val="00D24B51"/>
    <w:rsid w:val="00D27B2C"/>
    <w:rsid w:val="00D3544A"/>
    <w:rsid w:val="00D3659F"/>
    <w:rsid w:val="00D403A0"/>
    <w:rsid w:val="00D4187D"/>
    <w:rsid w:val="00D421B2"/>
    <w:rsid w:val="00D42BBE"/>
    <w:rsid w:val="00D454B3"/>
    <w:rsid w:val="00D509D9"/>
    <w:rsid w:val="00D51E03"/>
    <w:rsid w:val="00D567D4"/>
    <w:rsid w:val="00D5789D"/>
    <w:rsid w:val="00D57F37"/>
    <w:rsid w:val="00D615E4"/>
    <w:rsid w:val="00D670BC"/>
    <w:rsid w:val="00D74FB1"/>
    <w:rsid w:val="00D758D9"/>
    <w:rsid w:val="00D84F01"/>
    <w:rsid w:val="00D86924"/>
    <w:rsid w:val="00D87683"/>
    <w:rsid w:val="00D93C00"/>
    <w:rsid w:val="00D952B1"/>
    <w:rsid w:val="00DA11EC"/>
    <w:rsid w:val="00DA3FD3"/>
    <w:rsid w:val="00DA5D7C"/>
    <w:rsid w:val="00DA6476"/>
    <w:rsid w:val="00DA6E9A"/>
    <w:rsid w:val="00DB02B2"/>
    <w:rsid w:val="00DB2447"/>
    <w:rsid w:val="00DB648D"/>
    <w:rsid w:val="00DC09B8"/>
    <w:rsid w:val="00DC5DE9"/>
    <w:rsid w:val="00DE4F41"/>
    <w:rsid w:val="00DE6E3D"/>
    <w:rsid w:val="00DE77A1"/>
    <w:rsid w:val="00E02DA3"/>
    <w:rsid w:val="00E030B6"/>
    <w:rsid w:val="00E0438E"/>
    <w:rsid w:val="00E06FF3"/>
    <w:rsid w:val="00E21778"/>
    <w:rsid w:val="00E22210"/>
    <w:rsid w:val="00E24B47"/>
    <w:rsid w:val="00E24FFB"/>
    <w:rsid w:val="00E30AA5"/>
    <w:rsid w:val="00E32B38"/>
    <w:rsid w:val="00E343A4"/>
    <w:rsid w:val="00E3583D"/>
    <w:rsid w:val="00E35886"/>
    <w:rsid w:val="00E375AD"/>
    <w:rsid w:val="00E43DC6"/>
    <w:rsid w:val="00E44E62"/>
    <w:rsid w:val="00E51C00"/>
    <w:rsid w:val="00E521B0"/>
    <w:rsid w:val="00E536D1"/>
    <w:rsid w:val="00E55B0D"/>
    <w:rsid w:val="00E570AF"/>
    <w:rsid w:val="00E602E0"/>
    <w:rsid w:val="00E61AE2"/>
    <w:rsid w:val="00E64BAF"/>
    <w:rsid w:val="00E677BC"/>
    <w:rsid w:val="00E72F92"/>
    <w:rsid w:val="00E75998"/>
    <w:rsid w:val="00E80497"/>
    <w:rsid w:val="00E807FC"/>
    <w:rsid w:val="00E80F7E"/>
    <w:rsid w:val="00E81F36"/>
    <w:rsid w:val="00E8296A"/>
    <w:rsid w:val="00E8348E"/>
    <w:rsid w:val="00E834E6"/>
    <w:rsid w:val="00E84B24"/>
    <w:rsid w:val="00E855EC"/>
    <w:rsid w:val="00E85A57"/>
    <w:rsid w:val="00E85E48"/>
    <w:rsid w:val="00E956A2"/>
    <w:rsid w:val="00E96EF9"/>
    <w:rsid w:val="00EA2EEC"/>
    <w:rsid w:val="00EA6B26"/>
    <w:rsid w:val="00EB4D46"/>
    <w:rsid w:val="00EB6223"/>
    <w:rsid w:val="00EC2EE8"/>
    <w:rsid w:val="00EC48A8"/>
    <w:rsid w:val="00EC49CD"/>
    <w:rsid w:val="00EC507B"/>
    <w:rsid w:val="00EC54B4"/>
    <w:rsid w:val="00EC5DCE"/>
    <w:rsid w:val="00ED0D0C"/>
    <w:rsid w:val="00ED5764"/>
    <w:rsid w:val="00ED5BEC"/>
    <w:rsid w:val="00ED5E71"/>
    <w:rsid w:val="00ED5F80"/>
    <w:rsid w:val="00ED7083"/>
    <w:rsid w:val="00EE1602"/>
    <w:rsid w:val="00EE1C3C"/>
    <w:rsid w:val="00EE3A6C"/>
    <w:rsid w:val="00EE3D46"/>
    <w:rsid w:val="00EE593D"/>
    <w:rsid w:val="00EF1375"/>
    <w:rsid w:val="00EF6885"/>
    <w:rsid w:val="00EF6F8F"/>
    <w:rsid w:val="00EF7C69"/>
    <w:rsid w:val="00EF7F45"/>
    <w:rsid w:val="00F02969"/>
    <w:rsid w:val="00F04672"/>
    <w:rsid w:val="00F12F1E"/>
    <w:rsid w:val="00F17239"/>
    <w:rsid w:val="00F17F3D"/>
    <w:rsid w:val="00F2190F"/>
    <w:rsid w:val="00F22275"/>
    <w:rsid w:val="00F2354F"/>
    <w:rsid w:val="00F27CF3"/>
    <w:rsid w:val="00F33885"/>
    <w:rsid w:val="00F33D7D"/>
    <w:rsid w:val="00F34DD6"/>
    <w:rsid w:val="00F364C6"/>
    <w:rsid w:val="00F368F0"/>
    <w:rsid w:val="00F36FF6"/>
    <w:rsid w:val="00F40C03"/>
    <w:rsid w:val="00F40CFC"/>
    <w:rsid w:val="00F430F5"/>
    <w:rsid w:val="00F436A0"/>
    <w:rsid w:val="00F44715"/>
    <w:rsid w:val="00F45620"/>
    <w:rsid w:val="00F45CAD"/>
    <w:rsid w:val="00F533C2"/>
    <w:rsid w:val="00F546AD"/>
    <w:rsid w:val="00F602E0"/>
    <w:rsid w:val="00F60EC7"/>
    <w:rsid w:val="00F6161C"/>
    <w:rsid w:val="00F61A15"/>
    <w:rsid w:val="00F61B14"/>
    <w:rsid w:val="00F62C08"/>
    <w:rsid w:val="00F636F6"/>
    <w:rsid w:val="00F71E77"/>
    <w:rsid w:val="00F73A41"/>
    <w:rsid w:val="00F762A9"/>
    <w:rsid w:val="00F8075A"/>
    <w:rsid w:val="00F80B2D"/>
    <w:rsid w:val="00F8114D"/>
    <w:rsid w:val="00F90FB5"/>
    <w:rsid w:val="00F92C4C"/>
    <w:rsid w:val="00F934E9"/>
    <w:rsid w:val="00F93A11"/>
    <w:rsid w:val="00F943BB"/>
    <w:rsid w:val="00FA180D"/>
    <w:rsid w:val="00FA4FAF"/>
    <w:rsid w:val="00FB00F0"/>
    <w:rsid w:val="00FB08C1"/>
    <w:rsid w:val="00FB1332"/>
    <w:rsid w:val="00FB6DD3"/>
    <w:rsid w:val="00FB7A70"/>
    <w:rsid w:val="00FC1EC4"/>
    <w:rsid w:val="00FC2D55"/>
    <w:rsid w:val="00FC3158"/>
    <w:rsid w:val="00FC34BD"/>
    <w:rsid w:val="00FC6E8C"/>
    <w:rsid w:val="00FC7C42"/>
    <w:rsid w:val="00FC7CB0"/>
    <w:rsid w:val="00FD1AD1"/>
    <w:rsid w:val="00FD561E"/>
    <w:rsid w:val="00FD6E41"/>
    <w:rsid w:val="00FE18C3"/>
    <w:rsid w:val="00FF26DE"/>
    <w:rsid w:val="00FF3AE0"/>
    <w:rsid w:val="00FF4E59"/>
    <w:rsid w:val="00FF50F1"/>
    <w:rsid w:val="00FF7C28"/>
    <w:rsid w:val="074D5620"/>
    <w:rsid w:val="1BA90DAA"/>
    <w:rsid w:val="2FAEAAC2"/>
    <w:rsid w:val="4C8E631D"/>
    <w:rsid w:val="5561035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FF744"/>
  <w15:docId w15:val="{C8035FE3-C298-4DDF-8595-20897B48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w:sz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434"/>
    <w:pPr>
      <w:jc w:val="both"/>
    </w:pPr>
    <w:rPr>
      <w:rFonts w:ascii="Times New Roman" w:hAnsi="Times New Roman"/>
    </w:rPr>
  </w:style>
  <w:style w:type="paragraph" w:styleId="Ttulo1">
    <w:name w:val="heading 1"/>
    <w:basedOn w:val="Normal"/>
    <w:next w:val="Normal"/>
    <w:link w:val="Ttulo1Car"/>
    <w:uiPriority w:val="9"/>
    <w:qFormat/>
    <w:rsid w:val="00936C53"/>
    <w:pPr>
      <w:keepNext/>
      <w:numPr>
        <w:numId w:val="16"/>
      </w:numPr>
      <w:spacing w:before="480"/>
      <w:outlineLvl w:val="0"/>
    </w:pPr>
    <w:rPr>
      <w:rFonts w:ascii="Arial" w:eastAsia="Times New Roman" w:hAnsi="Arial" w:cs="Arial"/>
      <w:b/>
      <w:sz w:val="28"/>
      <w:szCs w:val="28"/>
    </w:rPr>
  </w:style>
  <w:style w:type="paragraph" w:styleId="Ttulo2">
    <w:name w:val="heading 2"/>
    <w:basedOn w:val="Ttulo1"/>
    <w:next w:val="Normal"/>
    <w:link w:val="Ttulo2Car"/>
    <w:qFormat/>
    <w:rsid w:val="00A502F5"/>
    <w:pPr>
      <w:numPr>
        <w:ilvl w:val="1"/>
      </w:numPr>
      <w:spacing w:before="240"/>
      <w:outlineLvl w:val="1"/>
    </w:pPr>
    <w:rPr>
      <w:rFonts w:eastAsia="MS Mincho"/>
      <w:sz w:val="24"/>
      <w:szCs w:val="24"/>
    </w:rPr>
  </w:style>
  <w:style w:type="paragraph" w:styleId="Ttulo3">
    <w:name w:val="heading 3"/>
    <w:basedOn w:val="Normal"/>
    <w:next w:val="Normal"/>
    <w:link w:val="Ttulo3Car"/>
    <w:qFormat/>
    <w:rsid w:val="00A502F5"/>
    <w:pPr>
      <w:numPr>
        <w:ilvl w:val="2"/>
        <w:numId w:val="16"/>
      </w:numPr>
      <w:outlineLvl w:val="2"/>
    </w:pPr>
    <w:rPr>
      <w:rFonts w:ascii="Arial" w:hAnsi="Arial" w:cs="Arial"/>
      <w:b/>
    </w:rPr>
  </w:style>
  <w:style w:type="paragraph" w:styleId="Ttulo4">
    <w:name w:val="heading 4"/>
    <w:basedOn w:val="Normal"/>
    <w:next w:val="Normal"/>
    <w:link w:val="Ttulo4Car"/>
    <w:rsid w:val="007F3179"/>
    <w:pPr>
      <w:keepNext/>
      <w:spacing w:after="0"/>
      <w:outlineLvl w:val="3"/>
    </w:pPr>
    <w:rPr>
      <w:rFonts w:eastAsia="Times New Roman"/>
      <w:b/>
      <w:lang w:val="en-AU"/>
    </w:rPr>
  </w:style>
  <w:style w:type="paragraph" w:styleId="Ttulo5">
    <w:name w:val="heading 5"/>
    <w:basedOn w:val="Normal"/>
    <w:next w:val="Normal"/>
    <w:link w:val="Ttulo5Car"/>
    <w:rsid w:val="007F3179"/>
    <w:pPr>
      <w:keepNext/>
      <w:spacing w:after="0"/>
      <w:ind w:left="1260"/>
      <w:outlineLvl w:val="4"/>
    </w:pPr>
    <w:rPr>
      <w:rFonts w:eastAsia="Times New Roman"/>
      <w:b/>
      <w:sz w:val="20"/>
    </w:rPr>
  </w:style>
  <w:style w:type="paragraph" w:styleId="Ttulo6">
    <w:name w:val="heading 6"/>
    <w:basedOn w:val="Normal"/>
    <w:next w:val="Normal"/>
    <w:link w:val="Ttulo6Car"/>
    <w:qFormat/>
    <w:rsid w:val="007F3179"/>
    <w:pPr>
      <w:keepNext/>
      <w:tabs>
        <w:tab w:val="left" w:pos="7938"/>
      </w:tabs>
      <w:spacing w:after="0"/>
      <w:ind w:left="1276"/>
      <w:outlineLvl w:val="5"/>
    </w:pPr>
    <w:rPr>
      <w:rFonts w:eastAsia="Times New Roman"/>
      <w:b/>
      <w:sz w:val="20"/>
    </w:rPr>
  </w:style>
  <w:style w:type="paragraph" w:styleId="Ttulo7">
    <w:name w:val="heading 7"/>
    <w:aliases w:val="Table Heading"/>
    <w:basedOn w:val="Normal"/>
    <w:next w:val="Normal"/>
    <w:link w:val="Ttulo7Car"/>
    <w:qFormat/>
    <w:rsid w:val="00B9537B"/>
    <w:pPr>
      <w:keepNext/>
      <w:spacing w:before="240" w:after="240"/>
      <w:jc w:val="center"/>
      <w:outlineLvl w:val="6"/>
    </w:pPr>
    <w:rPr>
      <w:rFonts w:eastAsia="Times New Roman"/>
      <w:b/>
    </w:rPr>
  </w:style>
  <w:style w:type="paragraph" w:styleId="Ttulo8">
    <w:name w:val="heading 8"/>
    <w:aliases w:val="Alpha List"/>
    <w:basedOn w:val="Sangranormal"/>
    <w:next w:val="Normal"/>
    <w:link w:val="Ttulo8Car"/>
    <w:rsid w:val="0007669C"/>
    <w:pPr>
      <w:numPr>
        <w:numId w:val="15"/>
      </w:numPr>
      <w:outlineLvl w:val="7"/>
    </w:pPr>
  </w:style>
  <w:style w:type="paragraph" w:styleId="Ttulo9">
    <w:name w:val="heading 9"/>
    <w:aliases w:val="Bullet List"/>
    <w:basedOn w:val="Prrafodelista"/>
    <w:next w:val="Normal"/>
    <w:link w:val="Ttulo9Car"/>
    <w:rsid w:val="0007669C"/>
    <w:pPr>
      <w:numPr>
        <w:numId w:val="14"/>
      </w:numPr>
      <w:spacing w:after="240"/>
      <w:outlineLvl w:val="8"/>
    </w:pPr>
    <w:rPr>
      <w:rFonts w:asciiTheme="minorHAnsi" w:eastAsia="MS Mincho" w:hAnsiTheme="minorHAnsi" w:cs="Arial"/>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6C53"/>
    <w:rPr>
      <w:rFonts w:ascii="Arial" w:eastAsia="Times New Roman" w:hAnsi="Arial" w:cs="Arial"/>
      <w:b/>
      <w:sz w:val="28"/>
      <w:szCs w:val="28"/>
    </w:rPr>
  </w:style>
  <w:style w:type="character" w:customStyle="1" w:styleId="Ttulo2Car">
    <w:name w:val="Título 2 Car"/>
    <w:basedOn w:val="Fuentedeprrafopredeter"/>
    <w:link w:val="Ttulo2"/>
    <w:rsid w:val="00A502F5"/>
    <w:rPr>
      <w:rFonts w:ascii="Arial" w:eastAsia="MS Mincho" w:hAnsi="Arial" w:cs="Arial"/>
      <w:b/>
      <w:szCs w:val="24"/>
    </w:rPr>
  </w:style>
  <w:style w:type="character" w:customStyle="1" w:styleId="Ttulo3Car">
    <w:name w:val="Título 3 Car"/>
    <w:basedOn w:val="Fuentedeprrafopredeter"/>
    <w:link w:val="Ttulo3"/>
    <w:rsid w:val="00A502F5"/>
    <w:rPr>
      <w:rFonts w:ascii="Arial" w:hAnsi="Arial" w:cs="Arial"/>
      <w:b/>
    </w:rPr>
  </w:style>
  <w:style w:type="character" w:customStyle="1" w:styleId="Ttulo4Car">
    <w:name w:val="Título 4 Car"/>
    <w:basedOn w:val="Fuentedeprrafopredeter"/>
    <w:link w:val="Ttulo4"/>
    <w:rsid w:val="007F3179"/>
    <w:rPr>
      <w:rFonts w:ascii="Times New Roman" w:eastAsia="Times New Roman" w:hAnsi="Times New Roman" w:cs="Times New Roman"/>
      <w:b/>
      <w:szCs w:val="20"/>
      <w:lang w:val="en-AU"/>
    </w:rPr>
  </w:style>
  <w:style w:type="character" w:customStyle="1" w:styleId="Ttulo5Car">
    <w:name w:val="Título 5 Car"/>
    <w:basedOn w:val="Fuentedeprrafopredeter"/>
    <w:link w:val="Ttulo5"/>
    <w:rsid w:val="007F3179"/>
    <w:rPr>
      <w:rFonts w:ascii="Times New Roman" w:eastAsia="Times New Roman" w:hAnsi="Times New Roman" w:cs="Times New Roman"/>
      <w:b/>
      <w:sz w:val="20"/>
      <w:szCs w:val="20"/>
    </w:rPr>
  </w:style>
  <w:style w:type="character" w:customStyle="1" w:styleId="Ttulo6Car">
    <w:name w:val="Título 6 Car"/>
    <w:basedOn w:val="Fuentedeprrafopredeter"/>
    <w:link w:val="Ttulo6"/>
    <w:rsid w:val="007F3179"/>
    <w:rPr>
      <w:rFonts w:ascii="Times New Roman" w:eastAsia="Times New Roman" w:hAnsi="Times New Roman" w:cs="Times New Roman"/>
      <w:b/>
      <w:sz w:val="20"/>
      <w:szCs w:val="20"/>
    </w:rPr>
  </w:style>
  <w:style w:type="character" w:customStyle="1" w:styleId="Ttulo7Car">
    <w:name w:val="Título 7 Car"/>
    <w:aliases w:val="Table Heading Car"/>
    <w:basedOn w:val="Fuentedeprrafopredeter"/>
    <w:link w:val="Ttulo7"/>
    <w:rsid w:val="00B9537B"/>
    <w:rPr>
      <w:rFonts w:ascii="Times New Roman" w:eastAsia="Times New Roman" w:hAnsi="Times New Roman"/>
      <w:b/>
    </w:rPr>
  </w:style>
  <w:style w:type="paragraph" w:styleId="Sangranormal">
    <w:name w:val="Normal Indent"/>
    <w:basedOn w:val="Normal"/>
    <w:rsid w:val="007F3179"/>
    <w:pPr>
      <w:tabs>
        <w:tab w:val="left" w:pos="720"/>
      </w:tabs>
      <w:spacing w:after="0"/>
      <w:ind w:left="720"/>
    </w:pPr>
    <w:rPr>
      <w:rFonts w:eastAsia="Times New Roman"/>
      <w:sz w:val="22"/>
    </w:rPr>
  </w:style>
  <w:style w:type="character" w:customStyle="1" w:styleId="Ttulo8Car">
    <w:name w:val="Título 8 Car"/>
    <w:aliases w:val="Alpha List Car"/>
    <w:basedOn w:val="Fuentedeprrafopredeter"/>
    <w:link w:val="Ttulo8"/>
    <w:rsid w:val="0007669C"/>
    <w:rPr>
      <w:rFonts w:ascii="Times New Roman" w:eastAsia="Times New Roman" w:hAnsi="Times New Roman"/>
      <w:sz w:val="22"/>
    </w:rPr>
  </w:style>
  <w:style w:type="paragraph" w:styleId="Prrafodelista">
    <w:name w:val="List Paragraph"/>
    <w:basedOn w:val="Normal"/>
    <w:uiPriority w:val="34"/>
    <w:qFormat/>
    <w:rsid w:val="007F3179"/>
    <w:pPr>
      <w:spacing w:after="0"/>
      <w:ind w:left="720"/>
      <w:contextualSpacing/>
    </w:pPr>
    <w:rPr>
      <w:rFonts w:eastAsia="Times New Roman"/>
      <w:sz w:val="20"/>
    </w:rPr>
  </w:style>
  <w:style w:type="character" w:customStyle="1" w:styleId="Ttulo9Car">
    <w:name w:val="Título 9 Car"/>
    <w:aliases w:val="Bullet List Car"/>
    <w:basedOn w:val="Fuentedeprrafopredeter"/>
    <w:link w:val="Ttulo9"/>
    <w:rsid w:val="0007669C"/>
    <w:rPr>
      <w:rFonts w:asciiTheme="minorHAnsi" w:eastAsia="MS Mincho" w:hAnsiTheme="minorHAnsi" w:cs="Arial"/>
      <w:szCs w:val="24"/>
    </w:rPr>
  </w:style>
  <w:style w:type="paragraph" w:customStyle="1" w:styleId="ReportTitle">
    <w:name w:val="Report Title"/>
    <w:basedOn w:val="Normal"/>
    <w:qFormat/>
    <w:rsid w:val="006D68C6"/>
    <w:pPr>
      <w:spacing w:after="360" w:line="216" w:lineRule="auto"/>
    </w:pPr>
    <w:rPr>
      <w:rFonts w:ascii="Arial" w:hAnsi="Arial"/>
      <w:b/>
      <w:color w:val="428F35"/>
      <w:sz w:val="56"/>
    </w:rPr>
  </w:style>
  <w:style w:type="paragraph" w:customStyle="1" w:styleId="ReportPreparedby">
    <w:name w:val="Report Prepared by"/>
    <w:basedOn w:val="Normal"/>
    <w:qFormat/>
    <w:rsid w:val="006D68C6"/>
    <w:pPr>
      <w:spacing w:after="0"/>
    </w:pPr>
    <w:rPr>
      <w:rFonts w:ascii="Arial" w:hAnsi="Arial"/>
      <w:sz w:val="28"/>
    </w:rPr>
  </w:style>
  <w:style w:type="paragraph" w:customStyle="1" w:styleId="MonthYear">
    <w:name w:val="Month Year"/>
    <w:basedOn w:val="Normal"/>
    <w:qFormat/>
    <w:rsid w:val="006D68C6"/>
    <w:pPr>
      <w:spacing w:after="120"/>
    </w:pPr>
    <w:rPr>
      <w:rFonts w:ascii="Arial" w:hAnsi="Arial"/>
      <w:b/>
      <w:sz w:val="56"/>
    </w:rPr>
  </w:style>
  <w:style w:type="paragraph" w:customStyle="1" w:styleId="ReportNumber">
    <w:name w:val="Report Number"/>
    <w:basedOn w:val="Normal"/>
    <w:qFormat/>
    <w:rsid w:val="00EB6223"/>
    <w:pPr>
      <w:spacing w:after="120"/>
      <w:jc w:val="right"/>
    </w:pPr>
    <w:rPr>
      <w:rFonts w:ascii="Arial" w:hAnsi="Arial"/>
      <w:b/>
      <w:sz w:val="56"/>
    </w:rPr>
  </w:style>
  <w:style w:type="paragraph" w:styleId="Piedepgina">
    <w:name w:val="footer"/>
    <w:basedOn w:val="Normal"/>
    <w:link w:val="PiedepginaCar"/>
    <w:rsid w:val="007F3179"/>
    <w:pPr>
      <w:tabs>
        <w:tab w:val="left" w:pos="720"/>
        <w:tab w:val="center" w:pos="4320"/>
        <w:tab w:val="right" w:pos="8640"/>
      </w:tabs>
      <w:spacing w:after="0"/>
    </w:pPr>
    <w:rPr>
      <w:rFonts w:eastAsia="Times New Roman"/>
      <w:sz w:val="22"/>
    </w:rPr>
  </w:style>
  <w:style w:type="character" w:customStyle="1" w:styleId="PiedepginaCar">
    <w:name w:val="Pie de página Car"/>
    <w:basedOn w:val="Fuentedeprrafopredeter"/>
    <w:link w:val="Piedepgina"/>
    <w:rsid w:val="007F3179"/>
    <w:rPr>
      <w:rFonts w:ascii="Times New Roman" w:eastAsia="Times New Roman" w:hAnsi="Times New Roman" w:cs="Times New Roman"/>
      <w:sz w:val="22"/>
      <w:szCs w:val="20"/>
    </w:rPr>
  </w:style>
  <w:style w:type="character" w:styleId="Nmerodepgina">
    <w:name w:val="page number"/>
    <w:basedOn w:val="Fuentedeprrafopredeter"/>
    <w:rsid w:val="007F3179"/>
    <w:rPr>
      <w:sz w:val="20"/>
    </w:rPr>
  </w:style>
  <w:style w:type="paragraph" w:styleId="Encabezado">
    <w:name w:val="header"/>
    <w:basedOn w:val="Normal"/>
    <w:link w:val="EncabezadoCar"/>
    <w:rsid w:val="007F3179"/>
    <w:pPr>
      <w:tabs>
        <w:tab w:val="left" w:pos="720"/>
        <w:tab w:val="center" w:pos="4320"/>
        <w:tab w:val="right" w:pos="8640"/>
      </w:tabs>
      <w:spacing w:after="0"/>
    </w:pPr>
    <w:rPr>
      <w:rFonts w:eastAsia="Times New Roman"/>
      <w:sz w:val="22"/>
    </w:rPr>
  </w:style>
  <w:style w:type="character" w:customStyle="1" w:styleId="EncabezadoCar">
    <w:name w:val="Encabezado Car"/>
    <w:basedOn w:val="Fuentedeprrafopredeter"/>
    <w:link w:val="Encabezado"/>
    <w:rsid w:val="007F3179"/>
    <w:rPr>
      <w:rFonts w:ascii="Times New Roman" w:eastAsia="Times New Roman" w:hAnsi="Times New Roman" w:cs="Times New Roman"/>
      <w:sz w:val="22"/>
      <w:szCs w:val="20"/>
    </w:rPr>
  </w:style>
  <w:style w:type="paragraph" w:styleId="Sangradetextonormal">
    <w:name w:val="Body Text Indent"/>
    <w:basedOn w:val="Normal"/>
    <w:link w:val="SangradetextonormalCar"/>
    <w:rsid w:val="007F3179"/>
    <w:pPr>
      <w:spacing w:before="240" w:after="240"/>
      <w:ind w:left="1080"/>
    </w:pPr>
    <w:rPr>
      <w:rFonts w:ascii="Arial" w:eastAsia="Times New Roman" w:hAnsi="Arial"/>
      <w:sz w:val="20"/>
      <w:lang w:val="en-AU"/>
    </w:rPr>
  </w:style>
  <w:style w:type="character" w:customStyle="1" w:styleId="SangradetextonormalCar">
    <w:name w:val="Sangría de texto normal Car"/>
    <w:basedOn w:val="Fuentedeprrafopredeter"/>
    <w:link w:val="Sangradetextonormal"/>
    <w:rsid w:val="007F3179"/>
    <w:rPr>
      <w:rFonts w:ascii="Arial" w:eastAsia="Times New Roman" w:hAnsi="Arial" w:cs="Times New Roman"/>
      <w:sz w:val="20"/>
      <w:szCs w:val="20"/>
      <w:lang w:val="en-AU"/>
    </w:rPr>
  </w:style>
  <w:style w:type="paragraph" w:styleId="TDC1">
    <w:name w:val="toc 1"/>
    <w:basedOn w:val="Normal"/>
    <w:next w:val="Normal"/>
    <w:autoRedefine/>
    <w:uiPriority w:val="39"/>
    <w:rsid w:val="00866805"/>
    <w:pPr>
      <w:tabs>
        <w:tab w:val="left" w:pos="360"/>
        <w:tab w:val="left" w:pos="1560"/>
        <w:tab w:val="right" w:leader="dot" w:pos="8640"/>
      </w:tabs>
      <w:spacing w:before="120" w:after="120"/>
    </w:pPr>
    <w:rPr>
      <w:rFonts w:ascii="Arial" w:eastAsia="Times New Roman" w:hAnsi="Arial" w:cs="Arial"/>
      <w:noProof/>
      <w:sz w:val="22"/>
      <w:szCs w:val="22"/>
    </w:rPr>
  </w:style>
  <w:style w:type="paragraph" w:styleId="TDC3">
    <w:name w:val="toc 3"/>
    <w:basedOn w:val="Normal"/>
    <w:next w:val="Normal"/>
    <w:autoRedefine/>
    <w:uiPriority w:val="39"/>
    <w:rsid w:val="006F01FD"/>
    <w:pPr>
      <w:tabs>
        <w:tab w:val="left" w:pos="1320"/>
        <w:tab w:val="right" w:leader="dot" w:pos="8630"/>
      </w:tabs>
      <w:spacing w:before="120" w:after="120"/>
      <w:ind w:left="600"/>
    </w:pPr>
    <w:rPr>
      <w:rFonts w:ascii="Arial" w:eastAsia="Times New Roman" w:hAnsi="Arial"/>
      <w:sz w:val="22"/>
    </w:rPr>
  </w:style>
  <w:style w:type="character" w:styleId="Refdenotaalpie">
    <w:name w:val="footnote reference"/>
    <w:basedOn w:val="Fuentedeprrafopredeter"/>
    <w:rsid w:val="007F3179"/>
    <w:rPr>
      <w:vertAlign w:val="superscript"/>
    </w:rPr>
  </w:style>
  <w:style w:type="paragraph" w:styleId="Textonotapie">
    <w:name w:val="footnote text"/>
    <w:basedOn w:val="Normal"/>
    <w:link w:val="TextonotapieCar"/>
    <w:rsid w:val="007F3179"/>
    <w:pPr>
      <w:tabs>
        <w:tab w:val="left" w:pos="720"/>
      </w:tabs>
      <w:spacing w:after="0"/>
    </w:pPr>
    <w:rPr>
      <w:rFonts w:eastAsia="Times New Roman"/>
      <w:sz w:val="20"/>
    </w:rPr>
  </w:style>
  <w:style w:type="character" w:customStyle="1" w:styleId="TextonotapieCar">
    <w:name w:val="Texto nota pie Car"/>
    <w:basedOn w:val="Fuentedeprrafopredeter"/>
    <w:link w:val="Textonotapie"/>
    <w:uiPriority w:val="99"/>
    <w:rsid w:val="007F3179"/>
    <w:rPr>
      <w:rFonts w:ascii="Times New Roman" w:eastAsia="Times New Roman" w:hAnsi="Times New Roman" w:cs="Times New Roman"/>
      <w:sz w:val="20"/>
      <w:szCs w:val="20"/>
    </w:rPr>
  </w:style>
  <w:style w:type="character" w:styleId="Hipervnculo">
    <w:name w:val="Hyperlink"/>
    <w:basedOn w:val="Fuentedeprrafopredeter"/>
    <w:uiPriority w:val="99"/>
    <w:rsid w:val="007F3179"/>
    <w:rPr>
      <w:color w:val="0000FF"/>
      <w:u w:val="single"/>
    </w:rPr>
  </w:style>
  <w:style w:type="character" w:customStyle="1" w:styleId="InitialStyle">
    <w:name w:val="InitialStyle"/>
    <w:rsid w:val="007F3179"/>
    <w:rPr>
      <w:rFonts w:ascii="Arial" w:hAnsi="Arial" w:cs="Arial"/>
    </w:rPr>
  </w:style>
  <w:style w:type="paragraph" w:styleId="Descripcin">
    <w:name w:val="caption"/>
    <w:aliases w:val="Figure Caption"/>
    <w:basedOn w:val="Normal"/>
    <w:next w:val="Normal"/>
    <w:qFormat/>
    <w:rsid w:val="00B9537B"/>
    <w:pPr>
      <w:tabs>
        <w:tab w:val="left" w:pos="720"/>
      </w:tabs>
      <w:spacing w:before="240" w:after="240"/>
      <w:jc w:val="center"/>
    </w:pPr>
    <w:rPr>
      <w:rFonts w:eastAsia="MS Mincho"/>
      <w:b/>
    </w:rPr>
  </w:style>
  <w:style w:type="paragraph" w:customStyle="1" w:styleId="body">
    <w:name w:val="body"/>
    <w:basedOn w:val="Normal"/>
    <w:link w:val="bodyChar"/>
    <w:rsid w:val="007F3179"/>
    <w:pPr>
      <w:tabs>
        <w:tab w:val="left" w:pos="1418"/>
        <w:tab w:val="left" w:pos="2835"/>
        <w:tab w:val="left" w:pos="4253"/>
      </w:tabs>
      <w:spacing w:after="288"/>
      <w:ind w:left="720"/>
    </w:pPr>
    <w:rPr>
      <w:rFonts w:eastAsia="Times New Roman"/>
      <w:lang w:val="en-GB"/>
    </w:rPr>
  </w:style>
  <w:style w:type="character" w:customStyle="1" w:styleId="bodyChar">
    <w:name w:val="body Char"/>
    <w:basedOn w:val="Fuentedeprrafopredeter"/>
    <w:link w:val="body"/>
    <w:locked/>
    <w:rsid w:val="007F3179"/>
    <w:rPr>
      <w:rFonts w:ascii="Times New Roman" w:eastAsia="Times New Roman" w:hAnsi="Times New Roman" w:cs="Times New Roman"/>
      <w:szCs w:val="20"/>
      <w:lang w:val="en-GB"/>
    </w:rPr>
  </w:style>
  <w:style w:type="paragraph" w:styleId="Textoindependiente">
    <w:name w:val="Body Text"/>
    <w:basedOn w:val="Normal"/>
    <w:link w:val="TextoindependienteCar"/>
    <w:rsid w:val="007F3179"/>
    <w:pPr>
      <w:spacing w:after="0" w:line="480" w:lineRule="auto"/>
      <w:jc w:val="center"/>
    </w:pPr>
    <w:rPr>
      <w:rFonts w:ascii="Arial" w:eastAsia="Times New Roman" w:hAnsi="Arial"/>
      <w:b/>
      <w:sz w:val="44"/>
      <w:lang w:val="pt-BR"/>
    </w:rPr>
  </w:style>
  <w:style w:type="character" w:customStyle="1" w:styleId="TextoindependienteCar">
    <w:name w:val="Texto independiente Car"/>
    <w:basedOn w:val="Fuentedeprrafopredeter"/>
    <w:link w:val="Textoindependiente"/>
    <w:rsid w:val="007F3179"/>
    <w:rPr>
      <w:rFonts w:ascii="Arial" w:eastAsia="Times New Roman" w:hAnsi="Arial" w:cs="Times New Roman"/>
      <w:b/>
      <w:sz w:val="44"/>
      <w:szCs w:val="20"/>
      <w:lang w:val="pt-BR"/>
    </w:rPr>
  </w:style>
  <w:style w:type="paragraph" w:customStyle="1" w:styleId="Body0">
    <w:name w:val="Body"/>
    <w:basedOn w:val="Normal"/>
    <w:rsid w:val="007F3179"/>
    <w:pPr>
      <w:tabs>
        <w:tab w:val="left" w:pos="720"/>
      </w:tabs>
      <w:spacing w:after="0"/>
    </w:pPr>
    <w:rPr>
      <w:rFonts w:eastAsia="Times New Roman"/>
      <w:color w:val="000000"/>
      <w:sz w:val="22"/>
    </w:rPr>
  </w:style>
  <w:style w:type="paragraph" w:styleId="Sangra2detindependiente">
    <w:name w:val="Body Text Indent 2"/>
    <w:basedOn w:val="Normal"/>
    <w:link w:val="Sangra2detindependienteCar"/>
    <w:uiPriority w:val="99"/>
    <w:rsid w:val="007F3179"/>
    <w:pPr>
      <w:spacing w:after="0"/>
      <w:ind w:left="1080" w:hanging="1080"/>
    </w:pPr>
    <w:rPr>
      <w:rFonts w:eastAsia="Times New Roman"/>
      <w:b/>
      <w:lang w:val="en-AU"/>
    </w:rPr>
  </w:style>
  <w:style w:type="character" w:customStyle="1" w:styleId="Sangra2detindependienteCar">
    <w:name w:val="Sangría 2 de t. independiente Car"/>
    <w:basedOn w:val="Fuentedeprrafopredeter"/>
    <w:link w:val="Sangra2detindependiente"/>
    <w:uiPriority w:val="99"/>
    <w:rsid w:val="007F3179"/>
    <w:rPr>
      <w:rFonts w:ascii="Times New Roman" w:eastAsia="Times New Roman" w:hAnsi="Times New Roman" w:cs="Times New Roman"/>
      <w:b/>
      <w:szCs w:val="20"/>
      <w:lang w:val="en-AU"/>
    </w:rPr>
  </w:style>
  <w:style w:type="paragraph" w:styleId="Sangra3detindependiente">
    <w:name w:val="Body Text Indent 3"/>
    <w:basedOn w:val="Normal"/>
    <w:link w:val="Sangra3detindependienteCar"/>
    <w:rsid w:val="007F3179"/>
    <w:pPr>
      <w:spacing w:after="0"/>
      <w:ind w:left="1440" w:hanging="360"/>
    </w:pPr>
    <w:rPr>
      <w:rFonts w:eastAsia="Times New Roman"/>
      <w:b/>
      <w:lang w:val="en-AU"/>
    </w:rPr>
  </w:style>
  <w:style w:type="character" w:customStyle="1" w:styleId="Sangra3detindependienteCar">
    <w:name w:val="Sangría 3 de t. independiente Car"/>
    <w:basedOn w:val="Fuentedeprrafopredeter"/>
    <w:link w:val="Sangra3detindependiente"/>
    <w:rsid w:val="007F3179"/>
    <w:rPr>
      <w:rFonts w:ascii="Times New Roman" w:eastAsia="Times New Roman" w:hAnsi="Times New Roman" w:cs="Times New Roman"/>
      <w:b/>
      <w:szCs w:val="20"/>
      <w:lang w:val="en-AU"/>
    </w:rPr>
  </w:style>
  <w:style w:type="paragraph" w:styleId="Textosinformato">
    <w:name w:val="Plain Text"/>
    <w:basedOn w:val="Normal"/>
    <w:link w:val="TextosinformatoCar"/>
    <w:rsid w:val="007F3179"/>
    <w:pPr>
      <w:widowControl w:val="0"/>
      <w:spacing w:after="0"/>
    </w:pPr>
    <w:rPr>
      <w:rFonts w:ascii="Courier New" w:eastAsia="Times New Roman" w:hAnsi="Courier New"/>
      <w:sz w:val="20"/>
    </w:rPr>
  </w:style>
  <w:style w:type="character" w:customStyle="1" w:styleId="TextosinformatoCar">
    <w:name w:val="Texto sin formato Car"/>
    <w:basedOn w:val="Fuentedeprrafopredeter"/>
    <w:link w:val="Textosinformato"/>
    <w:rsid w:val="007F3179"/>
    <w:rPr>
      <w:rFonts w:ascii="Courier New" w:eastAsia="Times New Roman" w:hAnsi="Courier New" w:cs="Times New Roman"/>
      <w:sz w:val="20"/>
      <w:szCs w:val="20"/>
    </w:rPr>
  </w:style>
  <w:style w:type="paragraph" w:styleId="Textoindependiente2">
    <w:name w:val="Body Text 2"/>
    <w:basedOn w:val="Normal"/>
    <w:link w:val="Textoindependiente2Car"/>
    <w:rsid w:val="007F3179"/>
    <w:pPr>
      <w:spacing w:after="0"/>
    </w:pPr>
    <w:rPr>
      <w:rFonts w:eastAsia="Times New Roman"/>
      <w:sz w:val="20"/>
    </w:rPr>
  </w:style>
  <w:style w:type="character" w:customStyle="1" w:styleId="Textoindependiente2Car">
    <w:name w:val="Texto independiente 2 Car"/>
    <w:basedOn w:val="Fuentedeprrafopredeter"/>
    <w:link w:val="Textoindependiente2"/>
    <w:rsid w:val="007F3179"/>
    <w:rPr>
      <w:rFonts w:ascii="Times New Roman" w:eastAsia="Times New Roman" w:hAnsi="Times New Roman" w:cs="Times New Roman"/>
      <w:sz w:val="20"/>
      <w:szCs w:val="20"/>
    </w:rPr>
  </w:style>
  <w:style w:type="paragraph" w:styleId="Textoindependiente3">
    <w:name w:val="Body Text 3"/>
    <w:basedOn w:val="Normal"/>
    <w:link w:val="Textoindependiente3Car"/>
    <w:rsid w:val="007F3179"/>
    <w:pPr>
      <w:spacing w:after="0"/>
    </w:pPr>
    <w:rPr>
      <w:rFonts w:eastAsia="Times New Roman"/>
      <w:sz w:val="22"/>
    </w:rPr>
  </w:style>
  <w:style w:type="character" w:customStyle="1" w:styleId="Textoindependiente3Car">
    <w:name w:val="Texto independiente 3 Car"/>
    <w:basedOn w:val="Fuentedeprrafopredeter"/>
    <w:link w:val="Textoindependiente3"/>
    <w:rsid w:val="007F3179"/>
    <w:rPr>
      <w:rFonts w:ascii="Times New Roman" w:eastAsia="Times New Roman" w:hAnsi="Times New Roman" w:cs="Times New Roman"/>
      <w:sz w:val="22"/>
      <w:szCs w:val="20"/>
    </w:rPr>
  </w:style>
  <w:style w:type="paragraph" w:styleId="Textodebloque">
    <w:name w:val="Block Text"/>
    <w:basedOn w:val="Normal"/>
    <w:rsid w:val="007F3179"/>
    <w:pPr>
      <w:tabs>
        <w:tab w:val="left" w:pos="2552"/>
        <w:tab w:val="left" w:pos="7938"/>
      </w:tabs>
      <w:spacing w:after="0"/>
      <w:ind w:left="2552" w:right="660" w:hanging="851"/>
    </w:pPr>
    <w:rPr>
      <w:rFonts w:eastAsia="Times New Roman"/>
      <w:sz w:val="20"/>
    </w:rPr>
  </w:style>
  <w:style w:type="paragraph" w:styleId="Mapadeldocumento">
    <w:name w:val="Document Map"/>
    <w:basedOn w:val="Normal"/>
    <w:link w:val="MapadeldocumentoCar"/>
    <w:rsid w:val="007F3179"/>
    <w:pPr>
      <w:shd w:val="clear" w:color="auto" w:fill="000080"/>
      <w:spacing w:after="0"/>
    </w:pPr>
    <w:rPr>
      <w:rFonts w:ascii="Tahoma" w:eastAsia="Times New Roman" w:hAnsi="Tahoma"/>
      <w:sz w:val="20"/>
    </w:rPr>
  </w:style>
  <w:style w:type="character" w:customStyle="1" w:styleId="MapadeldocumentoCar">
    <w:name w:val="Mapa del documento Car"/>
    <w:basedOn w:val="Fuentedeprrafopredeter"/>
    <w:link w:val="Mapadeldocumento"/>
    <w:rsid w:val="007F3179"/>
    <w:rPr>
      <w:rFonts w:ascii="Tahoma" w:eastAsia="Times New Roman" w:hAnsi="Tahoma" w:cs="Times New Roman"/>
      <w:sz w:val="20"/>
      <w:szCs w:val="20"/>
      <w:shd w:val="clear" w:color="auto" w:fill="000080"/>
    </w:rPr>
  </w:style>
  <w:style w:type="paragraph" w:styleId="TDC2">
    <w:name w:val="toc 2"/>
    <w:basedOn w:val="Normal"/>
    <w:next w:val="Normal"/>
    <w:autoRedefine/>
    <w:uiPriority w:val="39"/>
    <w:rsid w:val="0038786C"/>
    <w:pPr>
      <w:tabs>
        <w:tab w:val="left" w:pos="900"/>
        <w:tab w:val="right" w:leader="dot" w:pos="8640"/>
      </w:tabs>
      <w:spacing w:before="120" w:after="120"/>
      <w:ind w:left="360"/>
    </w:pPr>
    <w:rPr>
      <w:rFonts w:ascii="Arial" w:eastAsia="Times New Roman" w:hAnsi="Arial"/>
      <w:noProof/>
      <w:sz w:val="22"/>
    </w:rPr>
  </w:style>
  <w:style w:type="paragraph" w:customStyle="1" w:styleId="Referncias">
    <w:name w:val="Referências"/>
    <w:basedOn w:val="Normal"/>
    <w:rsid w:val="007F3179"/>
    <w:pPr>
      <w:keepLines/>
      <w:tabs>
        <w:tab w:val="left" w:pos="720"/>
        <w:tab w:val="right" w:pos="2835"/>
        <w:tab w:val="left" w:pos="3119"/>
      </w:tabs>
      <w:spacing w:after="120"/>
      <w:ind w:left="3119" w:hanging="1701"/>
    </w:pPr>
    <w:rPr>
      <w:rFonts w:eastAsia="Times New Roman"/>
      <w:sz w:val="22"/>
      <w:lang w:val="pt-BR"/>
    </w:rPr>
  </w:style>
  <w:style w:type="paragraph" w:customStyle="1" w:styleId="NormalSingleSpace">
    <w:name w:val="Normal Single Space"/>
    <w:basedOn w:val="Normal"/>
    <w:rsid w:val="007F3179"/>
    <w:pPr>
      <w:tabs>
        <w:tab w:val="left" w:pos="720"/>
      </w:tabs>
      <w:spacing w:after="0"/>
    </w:pPr>
    <w:rPr>
      <w:rFonts w:eastAsia="Times New Roman"/>
      <w:sz w:val="22"/>
    </w:rPr>
  </w:style>
  <w:style w:type="paragraph" w:customStyle="1" w:styleId="reference0">
    <w:name w:val="reference"/>
    <w:aliases w:val="r"/>
    <w:basedOn w:val="Normal"/>
    <w:rsid w:val="007F3179"/>
    <w:pPr>
      <w:tabs>
        <w:tab w:val="left" w:pos="720"/>
      </w:tabs>
      <w:spacing w:after="100"/>
      <w:ind w:left="540" w:hanging="540"/>
    </w:pPr>
    <w:rPr>
      <w:rFonts w:ascii="Times" w:eastAsia="Times New Roman" w:hAnsi="Times"/>
      <w:sz w:val="20"/>
    </w:rPr>
  </w:style>
  <w:style w:type="paragraph" w:customStyle="1" w:styleId="HangIndent">
    <w:name w:val="HangIndent"/>
    <w:basedOn w:val="Normal"/>
    <w:rsid w:val="007F3179"/>
    <w:pPr>
      <w:tabs>
        <w:tab w:val="left" w:pos="720"/>
      </w:tabs>
      <w:spacing w:after="0"/>
      <w:ind w:left="720" w:hanging="720"/>
    </w:pPr>
    <w:rPr>
      <w:rFonts w:eastAsia="Times New Roman"/>
      <w:sz w:val="22"/>
    </w:rPr>
  </w:style>
  <w:style w:type="paragraph" w:customStyle="1" w:styleId="Reference">
    <w:name w:val="Reference"/>
    <w:basedOn w:val="HangIndent"/>
    <w:rsid w:val="007F3179"/>
    <w:pPr>
      <w:numPr>
        <w:numId w:val="11"/>
      </w:numPr>
      <w:spacing w:after="40"/>
    </w:pPr>
    <w:rPr>
      <w:sz w:val="20"/>
    </w:rPr>
  </w:style>
  <w:style w:type="paragraph" w:styleId="Listaconvietas">
    <w:name w:val="List Bullet"/>
    <w:basedOn w:val="Normal"/>
    <w:autoRedefine/>
    <w:rsid w:val="007F3179"/>
    <w:pPr>
      <w:numPr>
        <w:numId w:val="1"/>
      </w:numPr>
      <w:tabs>
        <w:tab w:val="left" w:pos="720"/>
      </w:tabs>
      <w:spacing w:after="0"/>
    </w:pPr>
    <w:rPr>
      <w:rFonts w:eastAsia="Times New Roman"/>
      <w:sz w:val="22"/>
    </w:rPr>
  </w:style>
  <w:style w:type="paragraph" w:styleId="Listaconvietas2">
    <w:name w:val="List Bullet 2"/>
    <w:basedOn w:val="Normal"/>
    <w:autoRedefine/>
    <w:rsid w:val="007F3179"/>
    <w:pPr>
      <w:numPr>
        <w:numId w:val="2"/>
      </w:numPr>
      <w:spacing w:after="0"/>
    </w:pPr>
    <w:rPr>
      <w:rFonts w:eastAsia="Times New Roman"/>
      <w:sz w:val="22"/>
    </w:rPr>
  </w:style>
  <w:style w:type="paragraph" w:styleId="Listaconvietas3">
    <w:name w:val="List Bullet 3"/>
    <w:basedOn w:val="Normal"/>
    <w:autoRedefine/>
    <w:rsid w:val="007F3179"/>
    <w:pPr>
      <w:numPr>
        <w:numId w:val="3"/>
      </w:numPr>
      <w:tabs>
        <w:tab w:val="left" w:pos="720"/>
      </w:tabs>
      <w:spacing w:after="0"/>
    </w:pPr>
    <w:rPr>
      <w:rFonts w:eastAsia="Times New Roman"/>
      <w:sz w:val="22"/>
    </w:rPr>
  </w:style>
  <w:style w:type="paragraph" w:styleId="Listaconvietas4">
    <w:name w:val="List Bullet 4"/>
    <w:basedOn w:val="Normal"/>
    <w:autoRedefine/>
    <w:rsid w:val="007F3179"/>
    <w:pPr>
      <w:numPr>
        <w:numId w:val="4"/>
      </w:numPr>
      <w:tabs>
        <w:tab w:val="left" w:pos="720"/>
      </w:tabs>
      <w:spacing w:after="0"/>
    </w:pPr>
    <w:rPr>
      <w:rFonts w:eastAsia="Times New Roman"/>
      <w:sz w:val="22"/>
    </w:rPr>
  </w:style>
  <w:style w:type="paragraph" w:styleId="Listaconvietas5">
    <w:name w:val="List Bullet 5"/>
    <w:basedOn w:val="Normal"/>
    <w:autoRedefine/>
    <w:rsid w:val="007F3179"/>
    <w:pPr>
      <w:numPr>
        <w:numId w:val="5"/>
      </w:numPr>
      <w:tabs>
        <w:tab w:val="left" w:pos="720"/>
      </w:tabs>
      <w:spacing w:after="0"/>
    </w:pPr>
    <w:rPr>
      <w:rFonts w:eastAsia="Times New Roman"/>
      <w:sz w:val="22"/>
    </w:rPr>
  </w:style>
  <w:style w:type="paragraph" w:styleId="Listaconnmeros">
    <w:name w:val="List Number"/>
    <w:basedOn w:val="Normal"/>
    <w:rsid w:val="007F3179"/>
    <w:pPr>
      <w:numPr>
        <w:numId w:val="6"/>
      </w:numPr>
      <w:tabs>
        <w:tab w:val="left" w:pos="720"/>
      </w:tabs>
      <w:spacing w:after="0"/>
    </w:pPr>
    <w:rPr>
      <w:rFonts w:eastAsia="Times New Roman"/>
      <w:sz w:val="22"/>
    </w:rPr>
  </w:style>
  <w:style w:type="paragraph" w:styleId="Listaconnmeros2">
    <w:name w:val="List Number 2"/>
    <w:basedOn w:val="Normal"/>
    <w:rsid w:val="007F3179"/>
    <w:pPr>
      <w:numPr>
        <w:numId w:val="7"/>
      </w:numPr>
      <w:spacing w:after="0"/>
    </w:pPr>
    <w:rPr>
      <w:rFonts w:eastAsia="Times New Roman"/>
      <w:sz w:val="22"/>
    </w:rPr>
  </w:style>
  <w:style w:type="paragraph" w:styleId="Listaconnmeros3">
    <w:name w:val="List Number 3"/>
    <w:basedOn w:val="Normal"/>
    <w:rsid w:val="007F3179"/>
    <w:pPr>
      <w:numPr>
        <w:numId w:val="8"/>
      </w:numPr>
      <w:tabs>
        <w:tab w:val="left" w:pos="720"/>
      </w:tabs>
      <w:spacing w:after="0"/>
    </w:pPr>
    <w:rPr>
      <w:rFonts w:eastAsia="Times New Roman"/>
      <w:sz w:val="22"/>
    </w:rPr>
  </w:style>
  <w:style w:type="paragraph" w:styleId="Listaconnmeros4">
    <w:name w:val="List Number 4"/>
    <w:basedOn w:val="Normal"/>
    <w:rsid w:val="007F3179"/>
    <w:pPr>
      <w:numPr>
        <w:numId w:val="9"/>
      </w:numPr>
      <w:tabs>
        <w:tab w:val="left" w:pos="720"/>
      </w:tabs>
      <w:spacing w:after="0"/>
    </w:pPr>
    <w:rPr>
      <w:rFonts w:eastAsia="Times New Roman"/>
      <w:sz w:val="22"/>
    </w:rPr>
  </w:style>
  <w:style w:type="paragraph" w:styleId="Listaconnmeros5">
    <w:name w:val="List Number 5"/>
    <w:basedOn w:val="Normal"/>
    <w:rsid w:val="007F3179"/>
    <w:pPr>
      <w:numPr>
        <w:numId w:val="10"/>
      </w:numPr>
      <w:tabs>
        <w:tab w:val="left" w:pos="720"/>
      </w:tabs>
      <w:spacing w:after="0"/>
    </w:pPr>
    <w:rPr>
      <w:rFonts w:eastAsia="Times New Roman"/>
      <w:sz w:val="22"/>
    </w:rPr>
  </w:style>
  <w:style w:type="character" w:styleId="Hipervnculovisitado">
    <w:name w:val="FollowedHyperlink"/>
    <w:basedOn w:val="Fuentedeprrafopredeter"/>
    <w:rsid w:val="007F3179"/>
    <w:rPr>
      <w:color w:val="800080"/>
      <w:u w:val="single"/>
    </w:rPr>
  </w:style>
  <w:style w:type="paragraph" w:customStyle="1" w:styleId="DefaultText">
    <w:name w:val="Default Text"/>
    <w:basedOn w:val="Normal"/>
    <w:rsid w:val="007F3179"/>
    <w:pPr>
      <w:widowControl w:val="0"/>
      <w:autoSpaceDE w:val="0"/>
      <w:autoSpaceDN w:val="0"/>
      <w:adjustRightInd w:val="0"/>
      <w:spacing w:after="0"/>
    </w:pPr>
    <w:rPr>
      <w:rFonts w:eastAsia="Times New Roman"/>
    </w:rPr>
  </w:style>
  <w:style w:type="paragraph" w:customStyle="1" w:styleId="CellLittReferenceNumber">
    <w:name w:val="Cell_Litt_Reference_Number"/>
    <w:basedOn w:val="Textoindependiente"/>
    <w:rsid w:val="007F3179"/>
    <w:pPr>
      <w:spacing w:before="40" w:line="240" w:lineRule="auto"/>
      <w:ind w:left="57"/>
      <w:jc w:val="left"/>
    </w:pPr>
    <w:rPr>
      <w:rFonts w:ascii="Times New Roman" w:hAnsi="Times New Roman"/>
      <w:sz w:val="28"/>
      <w:lang w:val="en-GB"/>
    </w:rPr>
  </w:style>
  <w:style w:type="paragraph" w:styleId="Textodeglobo">
    <w:name w:val="Balloon Text"/>
    <w:basedOn w:val="Normal"/>
    <w:link w:val="TextodegloboCar"/>
    <w:uiPriority w:val="99"/>
    <w:rsid w:val="007F3179"/>
    <w:pPr>
      <w:spacing w:after="0"/>
    </w:pPr>
    <w:rPr>
      <w:rFonts w:ascii="Tahoma" w:eastAsia="Times New Roman" w:hAnsi="Tahoma" w:cs="Tahoma"/>
      <w:sz w:val="16"/>
      <w:szCs w:val="16"/>
    </w:rPr>
  </w:style>
  <w:style w:type="character" w:customStyle="1" w:styleId="TextodegloboCar">
    <w:name w:val="Texto de globo Car"/>
    <w:basedOn w:val="Fuentedeprrafopredeter"/>
    <w:link w:val="Textodeglobo"/>
    <w:uiPriority w:val="99"/>
    <w:rsid w:val="007F3179"/>
    <w:rPr>
      <w:rFonts w:ascii="Tahoma" w:eastAsia="Times New Roman" w:hAnsi="Tahoma" w:cs="Tahoma"/>
      <w:sz w:val="16"/>
      <w:szCs w:val="16"/>
    </w:rPr>
  </w:style>
  <w:style w:type="paragraph" w:styleId="Lista2">
    <w:name w:val="List 2"/>
    <w:basedOn w:val="Normal"/>
    <w:rsid w:val="007F3179"/>
    <w:pPr>
      <w:tabs>
        <w:tab w:val="left" w:pos="720"/>
      </w:tabs>
      <w:spacing w:after="0"/>
      <w:ind w:left="720" w:hanging="360"/>
    </w:pPr>
    <w:rPr>
      <w:rFonts w:eastAsia="Times New Roman"/>
      <w:sz w:val="22"/>
    </w:rPr>
  </w:style>
  <w:style w:type="table" w:styleId="Tablaconcuadrcula">
    <w:name w:val="Table Grid"/>
    <w:basedOn w:val="Tablanormal"/>
    <w:uiPriority w:val="59"/>
    <w:rsid w:val="007F3179"/>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7">
    <w:name w:val="index 7"/>
    <w:basedOn w:val="Normal"/>
    <w:next w:val="Normal"/>
    <w:autoRedefine/>
    <w:rsid w:val="007F3179"/>
    <w:pPr>
      <w:spacing w:after="0"/>
      <w:ind w:left="1540" w:hanging="220"/>
    </w:pPr>
    <w:rPr>
      <w:rFonts w:eastAsia="Times New Roman"/>
      <w:sz w:val="22"/>
    </w:rPr>
  </w:style>
  <w:style w:type="paragraph" w:styleId="Lista">
    <w:name w:val="List"/>
    <w:basedOn w:val="Normal"/>
    <w:rsid w:val="007F3179"/>
    <w:pPr>
      <w:tabs>
        <w:tab w:val="left" w:pos="720"/>
      </w:tabs>
      <w:spacing w:after="0"/>
      <w:ind w:left="360" w:hanging="360"/>
    </w:pPr>
    <w:rPr>
      <w:rFonts w:eastAsia="Times New Roman"/>
      <w:sz w:val="22"/>
    </w:rPr>
  </w:style>
  <w:style w:type="paragraph" w:styleId="Lista3">
    <w:name w:val="List 3"/>
    <w:basedOn w:val="Normal"/>
    <w:rsid w:val="007F3179"/>
    <w:pPr>
      <w:tabs>
        <w:tab w:val="left" w:pos="720"/>
      </w:tabs>
      <w:spacing w:after="0"/>
      <w:ind w:left="1080" w:hanging="360"/>
    </w:pPr>
    <w:rPr>
      <w:rFonts w:eastAsia="Times New Roman"/>
      <w:sz w:val="22"/>
    </w:rPr>
  </w:style>
  <w:style w:type="paragraph" w:styleId="Lista4">
    <w:name w:val="List 4"/>
    <w:basedOn w:val="Normal"/>
    <w:rsid w:val="007F3179"/>
    <w:pPr>
      <w:tabs>
        <w:tab w:val="left" w:pos="720"/>
      </w:tabs>
      <w:spacing w:after="0"/>
      <w:ind w:left="1440" w:hanging="360"/>
    </w:pPr>
    <w:rPr>
      <w:rFonts w:eastAsia="Times New Roman"/>
      <w:sz w:val="22"/>
    </w:rPr>
  </w:style>
  <w:style w:type="paragraph" w:styleId="Lista5">
    <w:name w:val="List 5"/>
    <w:basedOn w:val="Normal"/>
    <w:rsid w:val="007F3179"/>
    <w:pPr>
      <w:tabs>
        <w:tab w:val="left" w:pos="720"/>
      </w:tabs>
      <w:spacing w:after="0"/>
      <w:ind w:left="1800" w:hanging="360"/>
    </w:pPr>
    <w:rPr>
      <w:rFonts w:eastAsia="Times New Roman"/>
      <w:sz w:val="22"/>
    </w:rPr>
  </w:style>
  <w:style w:type="paragraph" w:styleId="Continuarlista">
    <w:name w:val="List Continue"/>
    <w:basedOn w:val="Normal"/>
    <w:rsid w:val="007F3179"/>
    <w:pPr>
      <w:tabs>
        <w:tab w:val="left" w:pos="720"/>
      </w:tabs>
      <w:spacing w:after="120"/>
      <w:ind w:left="360"/>
    </w:pPr>
    <w:rPr>
      <w:rFonts w:eastAsia="Times New Roman"/>
      <w:sz w:val="22"/>
    </w:rPr>
  </w:style>
  <w:style w:type="paragraph" w:styleId="Continuarlista2">
    <w:name w:val="List Continue 2"/>
    <w:basedOn w:val="Normal"/>
    <w:rsid w:val="007F3179"/>
    <w:pPr>
      <w:tabs>
        <w:tab w:val="left" w:pos="720"/>
      </w:tabs>
      <w:spacing w:after="120"/>
      <w:ind w:left="720"/>
    </w:pPr>
    <w:rPr>
      <w:rFonts w:eastAsia="Times New Roman"/>
      <w:sz w:val="22"/>
    </w:rPr>
  </w:style>
  <w:style w:type="paragraph" w:styleId="Continuarlista3">
    <w:name w:val="List Continue 3"/>
    <w:basedOn w:val="Normal"/>
    <w:rsid w:val="007F3179"/>
    <w:pPr>
      <w:tabs>
        <w:tab w:val="left" w:pos="720"/>
      </w:tabs>
      <w:spacing w:after="120"/>
      <w:ind w:left="1080"/>
    </w:pPr>
    <w:rPr>
      <w:rFonts w:eastAsia="Times New Roman"/>
      <w:sz w:val="22"/>
    </w:rPr>
  </w:style>
  <w:style w:type="paragraph" w:styleId="Continuarlista4">
    <w:name w:val="List Continue 4"/>
    <w:basedOn w:val="Normal"/>
    <w:rsid w:val="007F3179"/>
    <w:pPr>
      <w:tabs>
        <w:tab w:val="left" w:pos="720"/>
      </w:tabs>
      <w:spacing w:after="120"/>
      <w:ind w:left="1440"/>
    </w:pPr>
    <w:rPr>
      <w:rFonts w:eastAsia="Times New Roman"/>
      <w:sz w:val="22"/>
    </w:rPr>
  </w:style>
  <w:style w:type="paragraph" w:styleId="Continuarlista5">
    <w:name w:val="List Continue 5"/>
    <w:basedOn w:val="Normal"/>
    <w:rsid w:val="007F3179"/>
    <w:pPr>
      <w:tabs>
        <w:tab w:val="left" w:pos="720"/>
      </w:tabs>
      <w:spacing w:after="120"/>
      <w:ind w:left="1800"/>
    </w:pPr>
    <w:rPr>
      <w:rFonts w:eastAsia="Times New Roman"/>
      <w:sz w:val="22"/>
    </w:rPr>
  </w:style>
  <w:style w:type="paragraph" w:styleId="Encabezadodemensaje">
    <w:name w:val="Message Header"/>
    <w:basedOn w:val="Normal"/>
    <w:link w:val="EncabezadodemensajeCar"/>
    <w:rsid w:val="007F3179"/>
    <w:pPr>
      <w:pBdr>
        <w:top w:val="single" w:sz="6" w:space="1" w:color="auto"/>
        <w:left w:val="single" w:sz="6" w:space="1" w:color="auto"/>
        <w:bottom w:val="single" w:sz="6" w:space="1" w:color="auto"/>
        <w:right w:val="single" w:sz="6" w:space="1" w:color="auto"/>
      </w:pBdr>
      <w:shd w:val="pct20" w:color="auto" w:fill="auto"/>
      <w:tabs>
        <w:tab w:val="left" w:pos="720"/>
      </w:tabs>
      <w:spacing w:after="0"/>
      <w:ind w:left="1080" w:hanging="1080"/>
    </w:pPr>
    <w:rPr>
      <w:rFonts w:ascii="Arial" w:eastAsia="Times New Roman" w:hAnsi="Arial"/>
    </w:rPr>
  </w:style>
  <w:style w:type="character" w:customStyle="1" w:styleId="EncabezadodemensajeCar">
    <w:name w:val="Encabezado de mensaje Car"/>
    <w:basedOn w:val="Fuentedeprrafopredeter"/>
    <w:link w:val="Encabezadodemensaje"/>
    <w:rsid w:val="007F3179"/>
    <w:rPr>
      <w:rFonts w:ascii="Arial" w:eastAsia="Times New Roman" w:hAnsi="Arial" w:cs="Times New Roman"/>
      <w:szCs w:val="20"/>
      <w:shd w:val="pct20" w:color="auto" w:fill="auto"/>
    </w:rPr>
  </w:style>
  <w:style w:type="paragraph" w:styleId="Encabezadodenota">
    <w:name w:val="Note Heading"/>
    <w:basedOn w:val="Normal"/>
    <w:next w:val="Normal"/>
    <w:link w:val="EncabezadodenotaCar"/>
    <w:rsid w:val="007F3179"/>
    <w:pPr>
      <w:tabs>
        <w:tab w:val="left" w:pos="720"/>
      </w:tabs>
      <w:spacing w:after="0"/>
    </w:pPr>
    <w:rPr>
      <w:rFonts w:eastAsia="Times New Roman"/>
      <w:sz w:val="22"/>
    </w:rPr>
  </w:style>
  <w:style w:type="character" w:customStyle="1" w:styleId="EncabezadodenotaCar">
    <w:name w:val="Encabezado de nota Car"/>
    <w:basedOn w:val="Fuentedeprrafopredeter"/>
    <w:link w:val="Encabezadodenota"/>
    <w:rsid w:val="007F3179"/>
    <w:rPr>
      <w:rFonts w:ascii="Times New Roman" w:eastAsia="Times New Roman" w:hAnsi="Times New Roman" w:cs="Times New Roman"/>
      <w:sz w:val="22"/>
      <w:szCs w:val="20"/>
    </w:rPr>
  </w:style>
  <w:style w:type="paragraph" w:styleId="Saludo">
    <w:name w:val="Salutation"/>
    <w:basedOn w:val="Normal"/>
    <w:next w:val="Normal"/>
    <w:link w:val="SaludoCar"/>
    <w:rsid w:val="007F3179"/>
    <w:pPr>
      <w:tabs>
        <w:tab w:val="left" w:pos="720"/>
      </w:tabs>
      <w:spacing w:after="0"/>
    </w:pPr>
    <w:rPr>
      <w:rFonts w:eastAsia="Times New Roman"/>
      <w:sz w:val="22"/>
    </w:rPr>
  </w:style>
  <w:style w:type="character" w:customStyle="1" w:styleId="SaludoCar">
    <w:name w:val="Saludo Car"/>
    <w:basedOn w:val="Fuentedeprrafopredeter"/>
    <w:link w:val="Saludo"/>
    <w:rsid w:val="007F3179"/>
    <w:rPr>
      <w:rFonts w:ascii="Times New Roman" w:eastAsia="Times New Roman" w:hAnsi="Times New Roman" w:cs="Times New Roman"/>
      <w:sz w:val="22"/>
      <w:szCs w:val="20"/>
    </w:rPr>
  </w:style>
  <w:style w:type="paragraph" w:styleId="Firma">
    <w:name w:val="Signature"/>
    <w:basedOn w:val="Normal"/>
    <w:link w:val="FirmaCar"/>
    <w:rsid w:val="007F3179"/>
    <w:pPr>
      <w:tabs>
        <w:tab w:val="left" w:pos="720"/>
      </w:tabs>
      <w:spacing w:after="0"/>
      <w:ind w:left="4320"/>
    </w:pPr>
    <w:rPr>
      <w:rFonts w:eastAsia="Times New Roman"/>
      <w:sz w:val="22"/>
    </w:rPr>
  </w:style>
  <w:style w:type="character" w:customStyle="1" w:styleId="FirmaCar">
    <w:name w:val="Firma Car"/>
    <w:basedOn w:val="Fuentedeprrafopredeter"/>
    <w:link w:val="Firma"/>
    <w:rsid w:val="007F3179"/>
    <w:rPr>
      <w:rFonts w:ascii="Times New Roman" w:eastAsia="Times New Roman" w:hAnsi="Times New Roman" w:cs="Times New Roman"/>
      <w:sz w:val="22"/>
      <w:szCs w:val="20"/>
    </w:rPr>
  </w:style>
  <w:style w:type="paragraph" w:styleId="Subttulo">
    <w:name w:val="Subtitle"/>
    <w:basedOn w:val="Normal"/>
    <w:link w:val="SubttuloCar"/>
    <w:qFormat/>
    <w:rsid w:val="007F3179"/>
    <w:pPr>
      <w:tabs>
        <w:tab w:val="left" w:pos="720"/>
      </w:tabs>
      <w:spacing w:after="60"/>
      <w:jc w:val="center"/>
      <w:outlineLvl w:val="1"/>
    </w:pPr>
    <w:rPr>
      <w:rFonts w:ascii="Arial" w:eastAsia="Times New Roman" w:hAnsi="Arial"/>
    </w:rPr>
  </w:style>
  <w:style w:type="character" w:customStyle="1" w:styleId="SubttuloCar">
    <w:name w:val="Subtítulo Car"/>
    <w:basedOn w:val="Fuentedeprrafopredeter"/>
    <w:link w:val="Subttulo"/>
    <w:rsid w:val="007F3179"/>
    <w:rPr>
      <w:rFonts w:ascii="Arial" w:eastAsia="Times New Roman" w:hAnsi="Arial" w:cs="Times New Roman"/>
      <w:szCs w:val="20"/>
    </w:rPr>
  </w:style>
  <w:style w:type="paragraph" w:styleId="Ttulo">
    <w:name w:val="Title"/>
    <w:basedOn w:val="Normal"/>
    <w:link w:val="TtuloCar"/>
    <w:rsid w:val="007F3179"/>
    <w:pPr>
      <w:tabs>
        <w:tab w:val="left" w:pos="720"/>
      </w:tabs>
      <w:spacing w:before="240" w:after="60"/>
      <w:jc w:val="center"/>
      <w:outlineLvl w:val="0"/>
    </w:pPr>
    <w:rPr>
      <w:rFonts w:ascii="Arial" w:eastAsia="Times New Roman" w:hAnsi="Arial"/>
      <w:b/>
      <w:kern w:val="28"/>
      <w:sz w:val="32"/>
    </w:rPr>
  </w:style>
  <w:style w:type="character" w:customStyle="1" w:styleId="TtuloCar">
    <w:name w:val="Título Car"/>
    <w:basedOn w:val="Fuentedeprrafopredeter"/>
    <w:link w:val="Ttulo"/>
    <w:rsid w:val="007F3179"/>
    <w:rPr>
      <w:rFonts w:ascii="Arial" w:eastAsia="Times New Roman" w:hAnsi="Arial" w:cs="Times New Roman"/>
      <w:b/>
      <w:kern w:val="28"/>
      <w:sz w:val="32"/>
      <w:szCs w:val="20"/>
    </w:rPr>
  </w:style>
  <w:style w:type="character" w:styleId="Refdecomentario">
    <w:name w:val="annotation reference"/>
    <w:basedOn w:val="Fuentedeprrafopredeter"/>
    <w:rsid w:val="007F3179"/>
    <w:rPr>
      <w:sz w:val="16"/>
      <w:szCs w:val="16"/>
    </w:rPr>
  </w:style>
  <w:style w:type="paragraph" w:styleId="Textocomentario">
    <w:name w:val="annotation text"/>
    <w:basedOn w:val="Normal"/>
    <w:link w:val="TextocomentarioCar"/>
    <w:rsid w:val="007F3179"/>
    <w:pPr>
      <w:spacing w:after="0"/>
    </w:pPr>
    <w:rPr>
      <w:rFonts w:eastAsia="Times New Roman"/>
      <w:sz w:val="20"/>
    </w:rPr>
  </w:style>
  <w:style w:type="character" w:customStyle="1" w:styleId="TextocomentarioCar">
    <w:name w:val="Texto comentario Car"/>
    <w:basedOn w:val="Fuentedeprrafopredeter"/>
    <w:link w:val="Textocomentario"/>
    <w:rsid w:val="007F3179"/>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rsid w:val="007F3179"/>
    <w:rPr>
      <w:b/>
      <w:bCs/>
    </w:rPr>
  </w:style>
  <w:style w:type="character" w:customStyle="1" w:styleId="AsuntodelcomentarioCar">
    <w:name w:val="Asunto del comentario Car"/>
    <w:basedOn w:val="TextocomentarioCar"/>
    <w:link w:val="Asuntodelcomentario"/>
    <w:rsid w:val="007F3179"/>
    <w:rPr>
      <w:rFonts w:ascii="Times New Roman" w:eastAsia="Times New Roman" w:hAnsi="Times New Roman" w:cs="Times New Roman"/>
      <w:b/>
      <w:bCs/>
      <w:sz w:val="20"/>
      <w:szCs w:val="20"/>
    </w:rPr>
  </w:style>
  <w:style w:type="paragraph" w:customStyle="1" w:styleId="Table">
    <w:name w:val="Table"/>
    <w:basedOn w:val="Normal"/>
    <w:rsid w:val="007F3179"/>
    <w:pPr>
      <w:numPr>
        <w:numId w:val="12"/>
      </w:numPr>
      <w:tabs>
        <w:tab w:val="clear" w:pos="1080"/>
        <w:tab w:val="num" w:pos="1440"/>
      </w:tabs>
      <w:spacing w:after="0"/>
      <w:ind w:left="1080"/>
    </w:pPr>
    <w:rPr>
      <w:rFonts w:ascii="Arial" w:eastAsia="Times New Roman" w:hAnsi="Arial"/>
    </w:rPr>
  </w:style>
  <w:style w:type="paragraph" w:customStyle="1" w:styleId="Text">
    <w:name w:val="Text"/>
    <w:basedOn w:val="Normal"/>
    <w:rsid w:val="007F3179"/>
    <w:pPr>
      <w:widowControl w:val="0"/>
      <w:spacing w:after="0" w:line="252" w:lineRule="auto"/>
      <w:ind w:firstLine="240"/>
    </w:pPr>
    <w:rPr>
      <w:rFonts w:eastAsia="Times New Roman"/>
      <w:sz w:val="20"/>
    </w:rPr>
  </w:style>
  <w:style w:type="paragraph" w:customStyle="1" w:styleId="References">
    <w:name w:val="References"/>
    <w:basedOn w:val="Listaconnmeros"/>
    <w:rsid w:val="007F3179"/>
    <w:pPr>
      <w:numPr>
        <w:numId w:val="13"/>
      </w:numPr>
      <w:tabs>
        <w:tab w:val="clear" w:pos="720"/>
      </w:tabs>
    </w:pPr>
    <w:rPr>
      <w:sz w:val="16"/>
    </w:rPr>
  </w:style>
  <w:style w:type="paragraph" w:styleId="TtuloTDC">
    <w:name w:val="TOC Heading"/>
    <w:basedOn w:val="Ttulo1"/>
    <w:next w:val="Normal"/>
    <w:uiPriority w:val="39"/>
    <w:unhideWhenUsed/>
    <w:rsid w:val="00D20C24"/>
    <w:pPr>
      <w:keepLines/>
      <w:spacing w:line="276" w:lineRule="auto"/>
      <w:jc w:val="left"/>
      <w:outlineLvl w:val="9"/>
    </w:pPr>
    <w:rPr>
      <w:rFonts w:asciiTheme="majorHAnsi" w:eastAsiaTheme="majorEastAsia" w:hAnsiTheme="majorHAnsi" w:cstheme="majorBidi"/>
      <w:bCs/>
      <w:color w:val="365F91" w:themeColor="accent1" w:themeShade="BF"/>
    </w:rPr>
  </w:style>
  <w:style w:type="paragraph" w:customStyle="1" w:styleId="equation">
    <w:name w:val="equation"/>
    <w:basedOn w:val="Normal"/>
    <w:rsid w:val="00075370"/>
    <w:pPr>
      <w:tabs>
        <w:tab w:val="center" w:pos="2520"/>
        <w:tab w:val="right" w:pos="5040"/>
      </w:tabs>
      <w:spacing w:before="240" w:after="240" w:line="216" w:lineRule="auto"/>
      <w:jc w:val="center"/>
    </w:pPr>
    <w:rPr>
      <w:rFonts w:ascii="Symbol" w:eastAsia="Times New Roman" w:hAnsi="Symbol" w:cs="Symbol"/>
      <w:sz w:val="20"/>
    </w:rPr>
  </w:style>
  <w:style w:type="paragraph" w:customStyle="1" w:styleId="tablecolhead">
    <w:name w:val="table col head"/>
    <w:basedOn w:val="Normal"/>
    <w:rsid w:val="00075370"/>
    <w:pPr>
      <w:spacing w:after="0"/>
      <w:jc w:val="center"/>
    </w:pPr>
    <w:rPr>
      <w:rFonts w:eastAsia="Times New Roman"/>
      <w:b/>
      <w:bCs/>
      <w:sz w:val="16"/>
      <w:szCs w:val="16"/>
    </w:rPr>
  </w:style>
  <w:style w:type="paragraph" w:customStyle="1" w:styleId="tablecolsubhead">
    <w:name w:val="table col subhead"/>
    <w:basedOn w:val="tablecolhead"/>
    <w:rsid w:val="00075370"/>
    <w:rPr>
      <w:i/>
      <w:iCs/>
      <w:sz w:val="15"/>
      <w:szCs w:val="15"/>
    </w:rPr>
  </w:style>
  <w:style w:type="paragraph" w:customStyle="1" w:styleId="tablecopy">
    <w:name w:val="table copy"/>
    <w:rsid w:val="00075370"/>
    <w:pPr>
      <w:spacing w:after="0"/>
      <w:jc w:val="both"/>
    </w:pPr>
    <w:rPr>
      <w:rFonts w:ascii="Times New Roman" w:eastAsia="Times New Roman" w:hAnsi="Times New Roman"/>
      <w:noProof/>
      <w:sz w:val="16"/>
      <w:szCs w:val="16"/>
    </w:rPr>
  </w:style>
  <w:style w:type="character" w:styleId="Textoennegrita">
    <w:name w:val="Strong"/>
    <w:qFormat/>
    <w:rsid w:val="00075370"/>
    <w:rPr>
      <w:b/>
      <w:bCs/>
    </w:rPr>
  </w:style>
  <w:style w:type="paragraph" w:customStyle="1" w:styleId="Copyright">
    <w:name w:val="Copyright"/>
    <w:basedOn w:val="Normal"/>
    <w:qFormat/>
    <w:rsid w:val="000A6261"/>
    <w:pPr>
      <w:spacing w:after="0"/>
    </w:pPr>
    <w:rPr>
      <w:rFonts w:ascii="Arial" w:hAnsi="Arial"/>
      <w:b/>
      <w:color w:val="FFFFFF" w:themeColor="background1"/>
      <w:sz w:val="28"/>
    </w:rPr>
  </w:style>
  <w:style w:type="paragraph" w:customStyle="1" w:styleId="CIGREtext">
    <w:name w:val="CIGRE_text"/>
    <w:basedOn w:val="Normal"/>
    <w:rsid w:val="00AE13E5"/>
    <w:pPr>
      <w:tabs>
        <w:tab w:val="left" w:pos="720"/>
      </w:tabs>
      <w:spacing w:after="180"/>
    </w:pPr>
    <w:rPr>
      <w:rFonts w:eastAsia="Times New Roman"/>
      <w:sz w:val="22"/>
    </w:rPr>
  </w:style>
  <w:style w:type="paragraph" w:customStyle="1" w:styleId="CIGREChapterTitle">
    <w:name w:val="CIGRE_Chapter_Title"/>
    <w:basedOn w:val="Normal"/>
    <w:rsid w:val="00AE13E5"/>
    <w:pPr>
      <w:tabs>
        <w:tab w:val="num" w:pos="720"/>
      </w:tabs>
      <w:spacing w:after="120"/>
      <w:ind w:left="720" w:hanging="720"/>
    </w:pPr>
    <w:rPr>
      <w:rFonts w:ascii="Arial" w:eastAsia="Times New Roman" w:hAnsi="Arial"/>
      <w:b/>
      <w:sz w:val="32"/>
    </w:rPr>
  </w:style>
  <w:style w:type="paragraph" w:customStyle="1" w:styleId="CIGREHeading2">
    <w:name w:val="CIGRE_Heading_2"/>
    <w:basedOn w:val="Ttulo2"/>
    <w:rsid w:val="00AE13E5"/>
    <w:pPr>
      <w:numPr>
        <w:ilvl w:val="0"/>
        <w:numId w:val="0"/>
      </w:numPr>
      <w:tabs>
        <w:tab w:val="num" w:pos="720"/>
      </w:tabs>
      <w:spacing w:before="0" w:after="120"/>
      <w:ind w:left="720" w:hanging="720"/>
    </w:pPr>
    <w:rPr>
      <w:rFonts w:eastAsia="Times New Roman" w:cs="Times New Roman"/>
      <w:szCs w:val="20"/>
    </w:rPr>
  </w:style>
  <w:style w:type="paragraph" w:customStyle="1" w:styleId="CIGREHeading3">
    <w:name w:val="CIGRE_Heading_3"/>
    <w:basedOn w:val="Normal"/>
    <w:rsid w:val="00AE13E5"/>
    <w:pPr>
      <w:tabs>
        <w:tab w:val="num" w:pos="720"/>
      </w:tabs>
      <w:spacing w:after="120"/>
      <w:ind w:left="720" w:hanging="720"/>
    </w:pPr>
    <w:rPr>
      <w:rFonts w:ascii="Arial" w:eastAsia="Times New Roman" w:hAnsi="Arial"/>
      <w:b/>
      <w:sz w:val="22"/>
      <w:szCs w:val="22"/>
    </w:rPr>
  </w:style>
  <w:style w:type="paragraph" w:customStyle="1" w:styleId="CIGREHeading4">
    <w:name w:val="CIGRE_Heading_4"/>
    <w:rsid w:val="00AE13E5"/>
    <w:pPr>
      <w:tabs>
        <w:tab w:val="left" w:pos="720"/>
      </w:tabs>
      <w:spacing w:after="120"/>
      <w:ind w:left="720" w:hanging="720"/>
    </w:pPr>
    <w:rPr>
      <w:rFonts w:ascii="Times New Roman" w:eastAsia="Times New Roman" w:hAnsi="Times New Roman"/>
      <w:i/>
      <w:sz w:val="22"/>
      <w:szCs w:val="22"/>
    </w:rPr>
  </w:style>
  <w:style w:type="paragraph" w:customStyle="1" w:styleId="HeadingA1">
    <w:name w:val="Heading A1"/>
    <w:basedOn w:val="Ttulo1"/>
    <w:next w:val="Normal"/>
    <w:qFormat/>
    <w:rsid w:val="004E1808"/>
    <w:pPr>
      <w:pageBreakBefore/>
      <w:numPr>
        <w:numId w:val="17"/>
      </w:numPr>
    </w:pPr>
    <w:rPr>
      <w:szCs w:val="24"/>
    </w:rPr>
  </w:style>
  <w:style w:type="paragraph" w:customStyle="1" w:styleId="HeadingA2">
    <w:name w:val="Heading A2"/>
    <w:basedOn w:val="Ttulo2"/>
    <w:next w:val="Normal"/>
    <w:qFormat/>
    <w:rsid w:val="004E1808"/>
    <w:pPr>
      <w:numPr>
        <w:numId w:val="17"/>
      </w:numPr>
    </w:pPr>
  </w:style>
  <w:style w:type="paragraph" w:customStyle="1" w:styleId="HeadingA3">
    <w:name w:val="Heading A3"/>
    <w:basedOn w:val="Ttulo3"/>
    <w:next w:val="Normal"/>
    <w:qFormat/>
    <w:rsid w:val="004E1808"/>
    <w:pPr>
      <w:numPr>
        <w:numId w:val="17"/>
      </w:numPr>
    </w:pPr>
  </w:style>
  <w:style w:type="paragraph" w:customStyle="1" w:styleId="HeadingA4">
    <w:name w:val="Heading A4"/>
    <w:basedOn w:val="Ttulo3"/>
    <w:next w:val="Normal"/>
    <w:qFormat/>
    <w:rsid w:val="004E1808"/>
    <w:pPr>
      <w:numPr>
        <w:ilvl w:val="3"/>
        <w:numId w:val="17"/>
      </w:numPr>
    </w:pPr>
  </w:style>
  <w:style w:type="paragraph" w:customStyle="1" w:styleId="APARRAFO1">
    <w:name w:val="APARRAFO 1"/>
    <w:basedOn w:val="Normal"/>
    <w:qFormat/>
    <w:rsid w:val="00B0550F"/>
    <w:pPr>
      <w:spacing w:before="120" w:after="120"/>
      <w:ind w:left="709" w:firstLine="709"/>
    </w:pPr>
    <w:rPr>
      <w:rFonts w:ascii="Arial Unicode MS" w:eastAsia="Arial Unicode MS" w:hAnsi="Arial Unicode MS" w:cstheme="minorBidi"/>
      <w:sz w:val="22"/>
      <w:szCs w:val="22"/>
      <w:lang w:val="es-PE"/>
    </w:rPr>
  </w:style>
  <w:style w:type="paragraph" w:customStyle="1" w:styleId="ACODIGO">
    <w:name w:val="ACODIGO"/>
    <w:basedOn w:val="APARRAFO1"/>
    <w:qFormat/>
    <w:rsid w:val="00AE6A58"/>
    <w:pPr>
      <w:framePr w:wrap="around" w:vAnchor="text" w:hAnchor="text" w:y="1"/>
      <w:pBdr>
        <w:top w:val="single" w:sz="2" w:space="1" w:color="5F497A" w:themeColor="accent4" w:themeShade="BF"/>
        <w:left w:val="single" w:sz="2" w:space="4" w:color="5F497A" w:themeColor="accent4" w:themeShade="BF"/>
        <w:bottom w:val="single" w:sz="2" w:space="1" w:color="5F497A" w:themeColor="accent4" w:themeShade="BF"/>
        <w:right w:val="single" w:sz="2" w:space="4" w:color="5F497A" w:themeColor="accent4" w:themeShade="BF"/>
      </w:pBdr>
      <w:shd w:val="clear" w:color="auto" w:fill="F5F2F8"/>
      <w:tabs>
        <w:tab w:val="left" w:pos="284"/>
      </w:tabs>
      <w:spacing w:before="0" w:after="0"/>
      <w:ind w:left="0" w:firstLine="0"/>
    </w:pPr>
    <w:rPr>
      <w:rFonts w:ascii="Courier New" w:hAnsi="Courier New"/>
      <w:sz w:val="16"/>
    </w:rPr>
  </w:style>
  <w:style w:type="paragraph" w:styleId="HTMLconformatoprevio">
    <w:name w:val="HTML Preformatted"/>
    <w:basedOn w:val="Normal"/>
    <w:link w:val="HTMLconformatoprevioCar"/>
    <w:unhideWhenUsed/>
    <w:rsid w:val="00EA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lang w:val="es-PE" w:eastAsia="es-PE"/>
    </w:rPr>
  </w:style>
  <w:style w:type="character" w:customStyle="1" w:styleId="HTMLconformatoprevioCar">
    <w:name w:val="HTML con formato previo Car"/>
    <w:basedOn w:val="Fuentedeprrafopredeter"/>
    <w:link w:val="HTMLconformatoprevio"/>
    <w:rsid w:val="00EA2EEC"/>
    <w:rPr>
      <w:rFonts w:ascii="Courier New" w:eastAsia="Times New Roman" w:hAnsi="Courier New" w:cs="Courier New"/>
      <w:sz w:val="20"/>
      <w:lang w:val="es-PE" w:eastAsia="es-PE"/>
    </w:rPr>
  </w:style>
  <w:style w:type="paragraph" w:styleId="Tabladeilustraciones">
    <w:name w:val="table of figures"/>
    <w:basedOn w:val="Normal"/>
    <w:next w:val="Normal"/>
    <w:uiPriority w:val="99"/>
    <w:unhideWhenUsed/>
    <w:rsid w:val="00613E59"/>
    <w:pPr>
      <w:spacing w:after="0"/>
    </w:pPr>
  </w:style>
  <w:style w:type="paragraph" w:styleId="NormalWeb">
    <w:name w:val="Normal (Web)"/>
    <w:basedOn w:val="Normal"/>
    <w:uiPriority w:val="99"/>
    <w:unhideWhenUsed/>
    <w:rsid w:val="00370D57"/>
    <w:pPr>
      <w:spacing w:before="100" w:beforeAutospacing="1" w:after="100" w:afterAutospacing="1"/>
      <w:jc w:val="left"/>
    </w:pPr>
    <w:rPr>
      <w:rFonts w:eastAsia="Times New Roman"/>
      <w:szCs w:val="24"/>
      <w:lang w:val="es-PE" w:eastAsia="es-PE"/>
    </w:rPr>
  </w:style>
  <w:style w:type="paragraph" w:customStyle="1" w:styleId="WW-PlainText">
    <w:name w:val="WW-Plain Text"/>
    <w:basedOn w:val="Normal"/>
    <w:rsid w:val="00370D57"/>
    <w:pPr>
      <w:suppressAutoHyphens/>
      <w:spacing w:after="0"/>
      <w:jc w:val="left"/>
    </w:pPr>
    <w:rPr>
      <w:rFonts w:ascii="Courier New" w:eastAsia="Times New Roman" w:hAnsi="Courier New"/>
      <w:sz w:val="20"/>
      <w:lang w:val="es-AR" w:eastAsia="es-ES"/>
    </w:rPr>
  </w:style>
  <w:style w:type="character" w:customStyle="1" w:styleId="a1">
    <w:name w:val="a1"/>
    <w:rsid w:val="00370D57"/>
    <w:rPr>
      <w:color w:val="008000"/>
    </w:rPr>
  </w:style>
  <w:style w:type="character" w:styleId="MquinadeescribirHTML">
    <w:name w:val="HTML Typewriter"/>
    <w:basedOn w:val="Fuentedeprrafopredeter"/>
    <w:rsid w:val="00370D57"/>
    <w:rPr>
      <w:rFonts w:ascii="Arial Unicode MS" w:eastAsia="Arial Unicode MS" w:hAnsi="Arial Unicode MS" w:cs="Arial Unicode MS"/>
      <w:sz w:val="20"/>
      <w:szCs w:val="20"/>
    </w:rPr>
  </w:style>
  <w:style w:type="character" w:styleId="nfasis">
    <w:name w:val="Emphasis"/>
    <w:basedOn w:val="Fuentedeprrafopredeter"/>
    <w:qFormat/>
    <w:rsid w:val="00370D57"/>
    <w:rPr>
      <w:i/>
      <w:iCs/>
    </w:rPr>
  </w:style>
  <w:style w:type="paragraph" w:customStyle="1" w:styleId="TableParagraph">
    <w:name w:val="Table Paragraph"/>
    <w:basedOn w:val="Normal"/>
    <w:uiPriority w:val="1"/>
    <w:qFormat/>
    <w:rsid w:val="00370D57"/>
    <w:pPr>
      <w:widowControl w:val="0"/>
      <w:autoSpaceDE w:val="0"/>
      <w:autoSpaceDN w:val="0"/>
      <w:spacing w:after="0"/>
      <w:jc w:val="left"/>
    </w:pPr>
    <w:rPr>
      <w:rFonts w:ascii="Calibri" w:eastAsia="Calibri" w:hAnsi="Calibri" w:cs="Calibri"/>
      <w:sz w:val="22"/>
      <w:szCs w:val="22"/>
      <w:lang w:val="es-PE"/>
    </w:rPr>
  </w:style>
  <w:style w:type="paragraph" w:customStyle="1" w:styleId="ATitulo1">
    <w:name w:val="ATitulo 1"/>
    <w:basedOn w:val="ATitulo0"/>
    <w:qFormat/>
    <w:rsid w:val="00370D57"/>
    <w:pPr>
      <w:numPr>
        <w:numId w:val="0"/>
      </w:numPr>
      <w:ind w:left="397" w:right="-28"/>
      <w:jc w:val="right"/>
      <w:outlineLvl w:val="1"/>
    </w:pPr>
    <w:rPr>
      <w:rFonts w:ascii="Arial" w:hAnsi="Arial"/>
      <w:sz w:val="28"/>
    </w:rPr>
  </w:style>
  <w:style w:type="paragraph" w:customStyle="1" w:styleId="ATitulo0">
    <w:name w:val="ATitulo 0"/>
    <w:basedOn w:val="Normal"/>
    <w:rsid w:val="00370D57"/>
    <w:pPr>
      <w:numPr>
        <w:numId w:val="18"/>
      </w:numPr>
      <w:spacing w:before="120" w:after="360"/>
      <w:jc w:val="center"/>
    </w:pPr>
    <w:rPr>
      <w:rFonts w:ascii="Comic Sans MS" w:eastAsia="Times New Roman" w:hAnsi="Comic Sans MS" w:cs="Courier New"/>
      <w:b/>
      <w:color w:val="000066"/>
      <w:sz w:val="32"/>
      <w:szCs w:val="32"/>
      <w:lang w:val="es-ES" w:eastAsia="es-ES"/>
    </w:rPr>
  </w:style>
  <w:style w:type="paragraph" w:customStyle="1" w:styleId="ATitulo3">
    <w:name w:val="ATitulo 3"/>
    <w:basedOn w:val="Normal"/>
    <w:next w:val="Normal"/>
    <w:autoRedefine/>
    <w:rsid w:val="00370D57"/>
    <w:pPr>
      <w:keepNext/>
      <w:widowControl w:val="0"/>
      <w:tabs>
        <w:tab w:val="num" w:pos="680"/>
      </w:tabs>
      <w:spacing w:before="240" w:after="120"/>
      <w:ind w:left="567" w:hanging="567"/>
      <w:outlineLvl w:val="3"/>
    </w:pPr>
    <w:rPr>
      <w:rFonts w:ascii="Arial Unicode MS" w:eastAsia="Arial Unicode MS" w:hAnsi="Arial Unicode MS" w:cs="Arial Unicode MS"/>
      <w:b/>
      <w:bCs/>
      <w:caps/>
      <w:noProof/>
      <w:color w:val="333333"/>
      <w:sz w:val="28"/>
      <w:szCs w:val="28"/>
      <w:lang w:val="es-ES" w:eastAsia="es-ES"/>
    </w:rPr>
  </w:style>
  <w:style w:type="paragraph" w:customStyle="1" w:styleId="ATitulo4">
    <w:name w:val="ATitulo 4"/>
    <w:basedOn w:val="ATitulo3"/>
    <w:next w:val="Normal"/>
    <w:autoRedefine/>
    <w:rsid w:val="00370D57"/>
    <w:pPr>
      <w:numPr>
        <w:ilvl w:val="4"/>
      </w:numPr>
      <w:tabs>
        <w:tab w:val="num" w:pos="567"/>
        <w:tab w:val="num" w:pos="680"/>
      </w:tabs>
      <w:ind w:left="567" w:hanging="567"/>
      <w:outlineLvl w:val="4"/>
    </w:pPr>
    <w:rPr>
      <w:caps w:val="0"/>
      <w:smallCaps/>
    </w:rPr>
  </w:style>
  <w:style w:type="paragraph" w:customStyle="1" w:styleId="ATitulo5">
    <w:name w:val="ATitulo 5"/>
    <w:basedOn w:val="ATitulo4"/>
    <w:next w:val="Normal"/>
    <w:autoRedefine/>
    <w:rsid w:val="00370D57"/>
    <w:pPr>
      <w:numPr>
        <w:ilvl w:val="5"/>
      </w:numPr>
      <w:tabs>
        <w:tab w:val="num" w:pos="567"/>
      </w:tabs>
      <w:ind w:left="567" w:hanging="567"/>
      <w:outlineLvl w:val="5"/>
    </w:pPr>
  </w:style>
  <w:style w:type="paragraph" w:customStyle="1" w:styleId="APNumeracin1">
    <w:name w:val="APNumeración 1"/>
    <w:basedOn w:val="Normal"/>
    <w:autoRedefine/>
    <w:rsid w:val="001E3A78"/>
    <w:pPr>
      <w:widowControl w:val="0"/>
      <w:numPr>
        <w:numId w:val="31"/>
      </w:numPr>
      <w:tabs>
        <w:tab w:val="num" w:pos="567"/>
      </w:tabs>
      <w:spacing w:after="0" w:line="220" w:lineRule="exact"/>
      <w:outlineLvl w:val="6"/>
    </w:pPr>
    <w:rPr>
      <w:rFonts w:ascii="Arial Unicode MS" w:eastAsia="Arial Unicode MS" w:hAnsi="Arial Unicode MS" w:cs="Arial Unicode MS"/>
      <w:sz w:val="20"/>
      <w:szCs w:val="24"/>
      <w:lang w:val="es-MX" w:eastAsia="es-ES"/>
    </w:rPr>
  </w:style>
  <w:style w:type="paragraph" w:customStyle="1" w:styleId="APNumeracion2">
    <w:name w:val="APNumeracion 2"/>
    <w:basedOn w:val="APNumeracin1"/>
    <w:autoRedefine/>
    <w:rsid w:val="00370D57"/>
    <w:pPr>
      <w:numPr>
        <w:ilvl w:val="7"/>
      </w:numPr>
      <w:tabs>
        <w:tab w:val="num" w:pos="567"/>
      </w:tabs>
      <w:ind w:left="567" w:hanging="567"/>
      <w:outlineLvl w:val="7"/>
    </w:pPr>
  </w:style>
  <w:style w:type="paragraph" w:customStyle="1" w:styleId="APNumeracin3">
    <w:name w:val="APNumeración 3"/>
    <w:basedOn w:val="APNumeracion2"/>
    <w:autoRedefine/>
    <w:rsid w:val="00370D57"/>
    <w:pPr>
      <w:numPr>
        <w:ilvl w:val="8"/>
      </w:numPr>
      <w:tabs>
        <w:tab w:val="num" w:pos="567"/>
      </w:tabs>
      <w:ind w:left="567" w:hanging="567"/>
      <w:outlineLvl w:val="8"/>
    </w:pPr>
  </w:style>
  <w:style w:type="paragraph" w:customStyle="1" w:styleId="ATitulo2">
    <w:name w:val="ATitulo 2"/>
    <w:basedOn w:val="Normal"/>
    <w:next w:val="Normal"/>
    <w:autoRedefine/>
    <w:rsid w:val="00370D57"/>
    <w:pPr>
      <w:keepNext/>
      <w:widowControl w:val="0"/>
      <w:numPr>
        <w:ilvl w:val="2"/>
        <w:numId w:val="20"/>
      </w:numPr>
      <w:spacing w:before="240" w:after="120"/>
      <w:outlineLvl w:val="2"/>
    </w:pPr>
    <w:rPr>
      <w:rFonts w:ascii="Arial Unicode MS" w:eastAsia="Arial Unicode MS" w:hAnsi="Arial Unicode MS" w:cs="Arial Unicode MS"/>
      <w:b/>
      <w:caps/>
      <w:noProof/>
      <w:color w:val="4B4A4C"/>
      <w:sz w:val="28"/>
      <w:szCs w:val="28"/>
      <w:lang w:val="es-ES" w:eastAsia="es-ES"/>
    </w:rPr>
  </w:style>
  <w:style w:type="paragraph" w:customStyle="1" w:styleId="AParrafo10">
    <w:name w:val="AParrafo 1"/>
    <w:link w:val="AParrafo1Car"/>
    <w:autoRedefine/>
    <w:rsid w:val="00370D57"/>
    <w:pPr>
      <w:widowControl w:val="0"/>
      <w:spacing w:before="120" w:after="120" w:line="220" w:lineRule="exact"/>
      <w:ind w:left="567"/>
      <w:jc w:val="both"/>
    </w:pPr>
    <w:rPr>
      <w:rFonts w:ascii="Arial Unicode MS" w:eastAsia="Arial Unicode MS" w:hAnsi="Arial Unicode MS" w:cs="Arial Unicode MS"/>
      <w:color w:val="000000"/>
      <w:sz w:val="20"/>
      <w:lang w:val="es-PE" w:eastAsia="es-ES"/>
    </w:rPr>
  </w:style>
  <w:style w:type="character" w:customStyle="1" w:styleId="AParrafo1Car">
    <w:name w:val="AParrafo 1 Car"/>
    <w:link w:val="AParrafo10"/>
    <w:rsid w:val="00370D57"/>
    <w:rPr>
      <w:rFonts w:ascii="Arial Unicode MS" w:eastAsia="Arial Unicode MS" w:hAnsi="Arial Unicode MS" w:cs="Arial Unicode MS"/>
      <w:color w:val="000000"/>
      <w:sz w:val="20"/>
      <w:lang w:val="es-PE" w:eastAsia="es-ES"/>
    </w:rPr>
  </w:style>
  <w:style w:type="paragraph" w:customStyle="1" w:styleId="Agrafico">
    <w:name w:val="Agrafico"/>
    <w:basedOn w:val="Normal"/>
    <w:qFormat/>
    <w:rsid w:val="00370D57"/>
    <w:pPr>
      <w:spacing w:after="0"/>
      <w:ind w:left="567"/>
      <w:jc w:val="center"/>
    </w:pPr>
    <w:rPr>
      <w:rFonts w:ascii="Arial" w:eastAsia="Times New Roman" w:hAnsi="Arial" w:cs="Arial"/>
      <w:noProof/>
      <w:color w:val="555555"/>
      <w:sz w:val="18"/>
      <w:szCs w:val="18"/>
      <w:lang w:val="es-ES" w:eastAsia="es-ES"/>
    </w:rPr>
  </w:style>
  <w:style w:type="paragraph" w:customStyle="1" w:styleId="ACodigo0">
    <w:name w:val="ACodigo"/>
    <w:basedOn w:val="Normal"/>
    <w:link w:val="ACodigoCar"/>
    <w:autoRedefine/>
    <w:rsid w:val="00370D57"/>
    <w:pPr>
      <w:widowControl w:val="0"/>
      <w:pBdr>
        <w:top w:val="single" w:sz="4" w:space="1" w:color="33CCCC"/>
        <w:left w:val="single" w:sz="4" w:space="4" w:color="33CCCC"/>
        <w:bottom w:val="single" w:sz="4" w:space="1" w:color="33CCCC"/>
        <w:right w:val="single" w:sz="4" w:space="4" w:color="33CCCC"/>
      </w:pBdr>
      <w:shd w:val="clear" w:color="auto" w:fill="F9F9F9"/>
      <w:tabs>
        <w:tab w:val="left" w:pos="284"/>
      </w:tabs>
      <w:spacing w:after="0"/>
      <w:ind w:left="567"/>
    </w:pPr>
    <w:rPr>
      <w:rFonts w:ascii="Courier New" w:eastAsia="Arial Unicode MS" w:hAnsi="Courier New" w:cs="Arial Unicode MS"/>
      <w:color w:val="333333"/>
      <w:spacing w:val="-14"/>
      <w:sz w:val="20"/>
      <w:lang w:val="es-ES" w:eastAsia="es-ES"/>
    </w:rPr>
  </w:style>
  <w:style w:type="character" w:customStyle="1" w:styleId="ACodigoCar">
    <w:name w:val="ACodigo Car"/>
    <w:link w:val="ACodigo0"/>
    <w:rsid w:val="00370D57"/>
    <w:rPr>
      <w:rFonts w:ascii="Courier New" w:eastAsia="Arial Unicode MS" w:hAnsi="Courier New" w:cs="Arial Unicode MS"/>
      <w:color w:val="333333"/>
      <w:spacing w:val="-14"/>
      <w:sz w:val="20"/>
      <w:shd w:val="clear" w:color="auto" w:fill="F9F9F9"/>
      <w:lang w:val="es-ES" w:eastAsia="es-ES"/>
    </w:rPr>
  </w:style>
  <w:style w:type="paragraph" w:customStyle="1" w:styleId="ALista2">
    <w:name w:val="ALista 2"/>
    <w:basedOn w:val="Normal"/>
    <w:link w:val="ALista2Car"/>
    <w:autoRedefine/>
    <w:rsid w:val="00370D57"/>
    <w:pPr>
      <w:widowControl w:val="0"/>
      <w:numPr>
        <w:numId w:val="19"/>
      </w:numPr>
      <w:tabs>
        <w:tab w:val="clear" w:pos="1040"/>
        <w:tab w:val="left" w:pos="1134"/>
      </w:tabs>
      <w:spacing w:after="0" w:line="220" w:lineRule="exact"/>
      <w:ind w:left="1134" w:hanging="567"/>
    </w:pPr>
    <w:rPr>
      <w:rFonts w:ascii="Arial Unicode MS" w:eastAsia="Arial Unicode MS" w:hAnsi="Arial Unicode MS" w:cs="Arial Unicode MS"/>
      <w:noProof/>
      <w:sz w:val="20"/>
      <w:lang w:val="es-MX" w:eastAsia="es-ES"/>
    </w:rPr>
  </w:style>
  <w:style w:type="character" w:customStyle="1" w:styleId="ALista2Car">
    <w:name w:val="ALista 2 Car"/>
    <w:link w:val="ALista2"/>
    <w:rsid w:val="00370D57"/>
    <w:rPr>
      <w:rFonts w:ascii="Arial Unicode MS" w:eastAsia="Arial Unicode MS" w:hAnsi="Arial Unicode MS" w:cs="Arial Unicode MS"/>
      <w:noProof/>
      <w:sz w:val="20"/>
      <w:lang w:val="es-MX" w:eastAsia="es-ES"/>
    </w:rPr>
  </w:style>
  <w:style w:type="table" w:customStyle="1" w:styleId="Tablaconcuadrcula1">
    <w:name w:val="Tabla con cuadrícula1"/>
    <w:basedOn w:val="Tablanormal"/>
    <w:next w:val="Tablaconcuadrcula"/>
    <w:uiPriority w:val="39"/>
    <w:rsid w:val="00896BB7"/>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nhideWhenUsed/>
    <w:rsid w:val="001E3A78"/>
  </w:style>
  <w:style w:type="character" w:styleId="Mencinsinresolver">
    <w:name w:val="Unresolved Mention"/>
    <w:basedOn w:val="Fuentedeprrafopredeter"/>
    <w:uiPriority w:val="99"/>
    <w:semiHidden/>
    <w:unhideWhenUsed/>
    <w:rsid w:val="003E7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4565">
      <w:bodyDiv w:val="1"/>
      <w:marLeft w:val="0"/>
      <w:marRight w:val="0"/>
      <w:marTop w:val="0"/>
      <w:marBottom w:val="0"/>
      <w:divBdr>
        <w:top w:val="none" w:sz="0" w:space="0" w:color="auto"/>
        <w:left w:val="none" w:sz="0" w:space="0" w:color="auto"/>
        <w:bottom w:val="none" w:sz="0" w:space="0" w:color="auto"/>
        <w:right w:val="none" w:sz="0" w:space="0" w:color="auto"/>
      </w:divBdr>
      <w:divsChild>
        <w:div w:id="767887604">
          <w:marLeft w:val="0"/>
          <w:marRight w:val="0"/>
          <w:marTop w:val="0"/>
          <w:marBottom w:val="0"/>
          <w:divBdr>
            <w:top w:val="none" w:sz="0" w:space="0" w:color="auto"/>
            <w:left w:val="none" w:sz="0" w:space="0" w:color="auto"/>
            <w:bottom w:val="none" w:sz="0" w:space="0" w:color="auto"/>
            <w:right w:val="none" w:sz="0" w:space="0" w:color="auto"/>
          </w:divBdr>
        </w:div>
      </w:divsChild>
    </w:div>
    <w:div w:id="29114222">
      <w:bodyDiv w:val="1"/>
      <w:marLeft w:val="0"/>
      <w:marRight w:val="0"/>
      <w:marTop w:val="0"/>
      <w:marBottom w:val="0"/>
      <w:divBdr>
        <w:top w:val="none" w:sz="0" w:space="0" w:color="auto"/>
        <w:left w:val="none" w:sz="0" w:space="0" w:color="auto"/>
        <w:bottom w:val="none" w:sz="0" w:space="0" w:color="auto"/>
        <w:right w:val="none" w:sz="0" w:space="0" w:color="auto"/>
      </w:divBdr>
    </w:div>
    <w:div w:id="40593025">
      <w:bodyDiv w:val="1"/>
      <w:marLeft w:val="0"/>
      <w:marRight w:val="0"/>
      <w:marTop w:val="0"/>
      <w:marBottom w:val="0"/>
      <w:divBdr>
        <w:top w:val="none" w:sz="0" w:space="0" w:color="auto"/>
        <w:left w:val="none" w:sz="0" w:space="0" w:color="auto"/>
        <w:bottom w:val="none" w:sz="0" w:space="0" w:color="auto"/>
        <w:right w:val="none" w:sz="0" w:space="0" w:color="auto"/>
      </w:divBdr>
      <w:divsChild>
        <w:div w:id="852888377">
          <w:marLeft w:val="0"/>
          <w:marRight w:val="0"/>
          <w:marTop w:val="0"/>
          <w:marBottom w:val="0"/>
          <w:divBdr>
            <w:top w:val="none" w:sz="0" w:space="0" w:color="auto"/>
            <w:left w:val="none" w:sz="0" w:space="0" w:color="auto"/>
            <w:bottom w:val="none" w:sz="0" w:space="0" w:color="auto"/>
            <w:right w:val="none" w:sz="0" w:space="0" w:color="auto"/>
          </w:divBdr>
        </w:div>
      </w:divsChild>
    </w:div>
    <w:div w:id="42798932">
      <w:bodyDiv w:val="1"/>
      <w:marLeft w:val="0"/>
      <w:marRight w:val="0"/>
      <w:marTop w:val="0"/>
      <w:marBottom w:val="0"/>
      <w:divBdr>
        <w:top w:val="none" w:sz="0" w:space="0" w:color="auto"/>
        <w:left w:val="none" w:sz="0" w:space="0" w:color="auto"/>
        <w:bottom w:val="none" w:sz="0" w:space="0" w:color="auto"/>
        <w:right w:val="none" w:sz="0" w:space="0" w:color="auto"/>
      </w:divBdr>
    </w:div>
    <w:div w:id="48043768">
      <w:bodyDiv w:val="1"/>
      <w:marLeft w:val="0"/>
      <w:marRight w:val="0"/>
      <w:marTop w:val="0"/>
      <w:marBottom w:val="0"/>
      <w:divBdr>
        <w:top w:val="none" w:sz="0" w:space="0" w:color="auto"/>
        <w:left w:val="none" w:sz="0" w:space="0" w:color="auto"/>
        <w:bottom w:val="none" w:sz="0" w:space="0" w:color="auto"/>
        <w:right w:val="none" w:sz="0" w:space="0" w:color="auto"/>
      </w:divBdr>
      <w:divsChild>
        <w:div w:id="474225659">
          <w:marLeft w:val="0"/>
          <w:marRight w:val="0"/>
          <w:marTop w:val="0"/>
          <w:marBottom w:val="0"/>
          <w:divBdr>
            <w:top w:val="none" w:sz="0" w:space="0" w:color="auto"/>
            <w:left w:val="none" w:sz="0" w:space="0" w:color="auto"/>
            <w:bottom w:val="none" w:sz="0" w:space="0" w:color="auto"/>
            <w:right w:val="none" w:sz="0" w:space="0" w:color="auto"/>
          </w:divBdr>
        </w:div>
      </w:divsChild>
    </w:div>
    <w:div w:id="74866566">
      <w:bodyDiv w:val="1"/>
      <w:marLeft w:val="0"/>
      <w:marRight w:val="0"/>
      <w:marTop w:val="0"/>
      <w:marBottom w:val="0"/>
      <w:divBdr>
        <w:top w:val="none" w:sz="0" w:space="0" w:color="auto"/>
        <w:left w:val="none" w:sz="0" w:space="0" w:color="auto"/>
        <w:bottom w:val="none" w:sz="0" w:space="0" w:color="auto"/>
        <w:right w:val="none" w:sz="0" w:space="0" w:color="auto"/>
      </w:divBdr>
      <w:divsChild>
        <w:div w:id="1092359216">
          <w:marLeft w:val="0"/>
          <w:marRight w:val="0"/>
          <w:marTop w:val="0"/>
          <w:marBottom w:val="0"/>
          <w:divBdr>
            <w:top w:val="none" w:sz="0" w:space="0" w:color="auto"/>
            <w:left w:val="none" w:sz="0" w:space="0" w:color="auto"/>
            <w:bottom w:val="none" w:sz="0" w:space="0" w:color="auto"/>
            <w:right w:val="none" w:sz="0" w:space="0" w:color="auto"/>
          </w:divBdr>
        </w:div>
      </w:divsChild>
    </w:div>
    <w:div w:id="82996498">
      <w:bodyDiv w:val="1"/>
      <w:marLeft w:val="0"/>
      <w:marRight w:val="0"/>
      <w:marTop w:val="0"/>
      <w:marBottom w:val="0"/>
      <w:divBdr>
        <w:top w:val="none" w:sz="0" w:space="0" w:color="auto"/>
        <w:left w:val="none" w:sz="0" w:space="0" w:color="auto"/>
        <w:bottom w:val="none" w:sz="0" w:space="0" w:color="auto"/>
        <w:right w:val="none" w:sz="0" w:space="0" w:color="auto"/>
      </w:divBdr>
      <w:divsChild>
        <w:div w:id="232854316">
          <w:marLeft w:val="0"/>
          <w:marRight w:val="0"/>
          <w:marTop w:val="0"/>
          <w:marBottom w:val="0"/>
          <w:divBdr>
            <w:top w:val="none" w:sz="0" w:space="0" w:color="auto"/>
            <w:left w:val="none" w:sz="0" w:space="0" w:color="auto"/>
            <w:bottom w:val="none" w:sz="0" w:space="0" w:color="auto"/>
            <w:right w:val="none" w:sz="0" w:space="0" w:color="auto"/>
          </w:divBdr>
        </w:div>
      </w:divsChild>
    </w:div>
    <w:div w:id="86733307">
      <w:bodyDiv w:val="1"/>
      <w:marLeft w:val="0"/>
      <w:marRight w:val="0"/>
      <w:marTop w:val="0"/>
      <w:marBottom w:val="0"/>
      <w:divBdr>
        <w:top w:val="none" w:sz="0" w:space="0" w:color="auto"/>
        <w:left w:val="none" w:sz="0" w:space="0" w:color="auto"/>
        <w:bottom w:val="none" w:sz="0" w:space="0" w:color="auto"/>
        <w:right w:val="none" w:sz="0" w:space="0" w:color="auto"/>
      </w:divBdr>
      <w:divsChild>
        <w:div w:id="1296717880">
          <w:marLeft w:val="0"/>
          <w:marRight w:val="0"/>
          <w:marTop w:val="0"/>
          <w:marBottom w:val="0"/>
          <w:divBdr>
            <w:top w:val="none" w:sz="0" w:space="0" w:color="auto"/>
            <w:left w:val="none" w:sz="0" w:space="0" w:color="auto"/>
            <w:bottom w:val="none" w:sz="0" w:space="0" w:color="auto"/>
            <w:right w:val="none" w:sz="0" w:space="0" w:color="auto"/>
          </w:divBdr>
        </w:div>
      </w:divsChild>
    </w:div>
    <w:div w:id="106698199">
      <w:bodyDiv w:val="1"/>
      <w:marLeft w:val="0"/>
      <w:marRight w:val="0"/>
      <w:marTop w:val="0"/>
      <w:marBottom w:val="0"/>
      <w:divBdr>
        <w:top w:val="none" w:sz="0" w:space="0" w:color="auto"/>
        <w:left w:val="none" w:sz="0" w:space="0" w:color="auto"/>
        <w:bottom w:val="none" w:sz="0" w:space="0" w:color="auto"/>
        <w:right w:val="none" w:sz="0" w:space="0" w:color="auto"/>
      </w:divBdr>
      <w:divsChild>
        <w:div w:id="1125082796">
          <w:marLeft w:val="0"/>
          <w:marRight w:val="0"/>
          <w:marTop w:val="0"/>
          <w:marBottom w:val="0"/>
          <w:divBdr>
            <w:top w:val="none" w:sz="0" w:space="0" w:color="auto"/>
            <w:left w:val="none" w:sz="0" w:space="0" w:color="auto"/>
            <w:bottom w:val="none" w:sz="0" w:space="0" w:color="auto"/>
            <w:right w:val="none" w:sz="0" w:space="0" w:color="auto"/>
          </w:divBdr>
        </w:div>
      </w:divsChild>
    </w:div>
    <w:div w:id="138889121">
      <w:bodyDiv w:val="1"/>
      <w:marLeft w:val="0"/>
      <w:marRight w:val="0"/>
      <w:marTop w:val="0"/>
      <w:marBottom w:val="0"/>
      <w:divBdr>
        <w:top w:val="none" w:sz="0" w:space="0" w:color="auto"/>
        <w:left w:val="none" w:sz="0" w:space="0" w:color="auto"/>
        <w:bottom w:val="none" w:sz="0" w:space="0" w:color="auto"/>
        <w:right w:val="none" w:sz="0" w:space="0" w:color="auto"/>
      </w:divBdr>
    </w:div>
    <w:div w:id="162356895">
      <w:bodyDiv w:val="1"/>
      <w:marLeft w:val="0"/>
      <w:marRight w:val="0"/>
      <w:marTop w:val="0"/>
      <w:marBottom w:val="0"/>
      <w:divBdr>
        <w:top w:val="none" w:sz="0" w:space="0" w:color="auto"/>
        <w:left w:val="none" w:sz="0" w:space="0" w:color="auto"/>
        <w:bottom w:val="none" w:sz="0" w:space="0" w:color="auto"/>
        <w:right w:val="none" w:sz="0" w:space="0" w:color="auto"/>
      </w:divBdr>
      <w:divsChild>
        <w:div w:id="363333009">
          <w:marLeft w:val="0"/>
          <w:marRight w:val="0"/>
          <w:marTop w:val="0"/>
          <w:marBottom w:val="0"/>
          <w:divBdr>
            <w:top w:val="none" w:sz="0" w:space="0" w:color="auto"/>
            <w:left w:val="none" w:sz="0" w:space="0" w:color="auto"/>
            <w:bottom w:val="none" w:sz="0" w:space="0" w:color="auto"/>
            <w:right w:val="none" w:sz="0" w:space="0" w:color="auto"/>
          </w:divBdr>
        </w:div>
      </w:divsChild>
    </w:div>
    <w:div w:id="165364587">
      <w:bodyDiv w:val="1"/>
      <w:marLeft w:val="0"/>
      <w:marRight w:val="0"/>
      <w:marTop w:val="0"/>
      <w:marBottom w:val="0"/>
      <w:divBdr>
        <w:top w:val="none" w:sz="0" w:space="0" w:color="auto"/>
        <w:left w:val="none" w:sz="0" w:space="0" w:color="auto"/>
        <w:bottom w:val="none" w:sz="0" w:space="0" w:color="auto"/>
        <w:right w:val="none" w:sz="0" w:space="0" w:color="auto"/>
      </w:divBdr>
      <w:divsChild>
        <w:div w:id="714700011">
          <w:marLeft w:val="0"/>
          <w:marRight w:val="0"/>
          <w:marTop w:val="0"/>
          <w:marBottom w:val="0"/>
          <w:divBdr>
            <w:top w:val="none" w:sz="0" w:space="0" w:color="auto"/>
            <w:left w:val="none" w:sz="0" w:space="0" w:color="auto"/>
            <w:bottom w:val="none" w:sz="0" w:space="0" w:color="auto"/>
            <w:right w:val="none" w:sz="0" w:space="0" w:color="auto"/>
          </w:divBdr>
        </w:div>
      </w:divsChild>
    </w:div>
    <w:div w:id="177896013">
      <w:bodyDiv w:val="1"/>
      <w:marLeft w:val="0"/>
      <w:marRight w:val="0"/>
      <w:marTop w:val="0"/>
      <w:marBottom w:val="0"/>
      <w:divBdr>
        <w:top w:val="none" w:sz="0" w:space="0" w:color="auto"/>
        <w:left w:val="none" w:sz="0" w:space="0" w:color="auto"/>
        <w:bottom w:val="none" w:sz="0" w:space="0" w:color="auto"/>
        <w:right w:val="none" w:sz="0" w:space="0" w:color="auto"/>
      </w:divBdr>
      <w:divsChild>
        <w:div w:id="1806004249">
          <w:marLeft w:val="0"/>
          <w:marRight w:val="0"/>
          <w:marTop w:val="0"/>
          <w:marBottom w:val="0"/>
          <w:divBdr>
            <w:top w:val="none" w:sz="0" w:space="0" w:color="auto"/>
            <w:left w:val="none" w:sz="0" w:space="0" w:color="auto"/>
            <w:bottom w:val="none" w:sz="0" w:space="0" w:color="auto"/>
            <w:right w:val="none" w:sz="0" w:space="0" w:color="auto"/>
          </w:divBdr>
        </w:div>
      </w:divsChild>
    </w:div>
    <w:div w:id="179703767">
      <w:bodyDiv w:val="1"/>
      <w:marLeft w:val="0"/>
      <w:marRight w:val="0"/>
      <w:marTop w:val="0"/>
      <w:marBottom w:val="0"/>
      <w:divBdr>
        <w:top w:val="none" w:sz="0" w:space="0" w:color="auto"/>
        <w:left w:val="none" w:sz="0" w:space="0" w:color="auto"/>
        <w:bottom w:val="none" w:sz="0" w:space="0" w:color="auto"/>
        <w:right w:val="none" w:sz="0" w:space="0" w:color="auto"/>
      </w:divBdr>
      <w:divsChild>
        <w:div w:id="1563252849">
          <w:marLeft w:val="0"/>
          <w:marRight w:val="0"/>
          <w:marTop w:val="0"/>
          <w:marBottom w:val="0"/>
          <w:divBdr>
            <w:top w:val="none" w:sz="0" w:space="0" w:color="auto"/>
            <w:left w:val="none" w:sz="0" w:space="0" w:color="auto"/>
            <w:bottom w:val="none" w:sz="0" w:space="0" w:color="auto"/>
            <w:right w:val="none" w:sz="0" w:space="0" w:color="auto"/>
          </w:divBdr>
        </w:div>
      </w:divsChild>
    </w:div>
    <w:div w:id="180317322">
      <w:bodyDiv w:val="1"/>
      <w:marLeft w:val="0"/>
      <w:marRight w:val="0"/>
      <w:marTop w:val="0"/>
      <w:marBottom w:val="0"/>
      <w:divBdr>
        <w:top w:val="none" w:sz="0" w:space="0" w:color="auto"/>
        <w:left w:val="none" w:sz="0" w:space="0" w:color="auto"/>
        <w:bottom w:val="none" w:sz="0" w:space="0" w:color="auto"/>
        <w:right w:val="none" w:sz="0" w:space="0" w:color="auto"/>
      </w:divBdr>
      <w:divsChild>
        <w:div w:id="913514321">
          <w:marLeft w:val="0"/>
          <w:marRight w:val="0"/>
          <w:marTop w:val="0"/>
          <w:marBottom w:val="0"/>
          <w:divBdr>
            <w:top w:val="none" w:sz="0" w:space="0" w:color="auto"/>
            <w:left w:val="none" w:sz="0" w:space="0" w:color="auto"/>
            <w:bottom w:val="none" w:sz="0" w:space="0" w:color="auto"/>
            <w:right w:val="none" w:sz="0" w:space="0" w:color="auto"/>
          </w:divBdr>
        </w:div>
      </w:divsChild>
    </w:div>
    <w:div w:id="194079133">
      <w:bodyDiv w:val="1"/>
      <w:marLeft w:val="0"/>
      <w:marRight w:val="0"/>
      <w:marTop w:val="0"/>
      <w:marBottom w:val="0"/>
      <w:divBdr>
        <w:top w:val="none" w:sz="0" w:space="0" w:color="auto"/>
        <w:left w:val="none" w:sz="0" w:space="0" w:color="auto"/>
        <w:bottom w:val="none" w:sz="0" w:space="0" w:color="auto"/>
        <w:right w:val="none" w:sz="0" w:space="0" w:color="auto"/>
      </w:divBdr>
      <w:divsChild>
        <w:div w:id="1522426667">
          <w:marLeft w:val="0"/>
          <w:marRight w:val="0"/>
          <w:marTop w:val="0"/>
          <w:marBottom w:val="0"/>
          <w:divBdr>
            <w:top w:val="none" w:sz="0" w:space="0" w:color="auto"/>
            <w:left w:val="none" w:sz="0" w:space="0" w:color="auto"/>
            <w:bottom w:val="none" w:sz="0" w:space="0" w:color="auto"/>
            <w:right w:val="none" w:sz="0" w:space="0" w:color="auto"/>
          </w:divBdr>
        </w:div>
      </w:divsChild>
    </w:div>
    <w:div w:id="195122043">
      <w:bodyDiv w:val="1"/>
      <w:marLeft w:val="0"/>
      <w:marRight w:val="0"/>
      <w:marTop w:val="0"/>
      <w:marBottom w:val="0"/>
      <w:divBdr>
        <w:top w:val="none" w:sz="0" w:space="0" w:color="auto"/>
        <w:left w:val="none" w:sz="0" w:space="0" w:color="auto"/>
        <w:bottom w:val="none" w:sz="0" w:space="0" w:color="auto"/>
        <w:right w:val="none" w:sz="0" w:space="0" w:color="auto"/>
      </w:divBdr>
      <w:divsChild>
        <w:div w:id="1920478692">
          <w:marLeft w:val="0"/>
          <w:marRight w:val="0"/>
          <w:marTop w:val="0"/>
          <w:marBottom w:val="0"/>
          <w:divBdr>
            <w:top w:val="none" w:sz="0" w:space="0" w:color="auto"/>
            <w:left w:val="none" w:sz="0" w:space="0" w:color="auto"/>
            <w:bottom w:val="none" w:sz="0" w:space="0" w:color="auto"/>
            <w:right w:val="none" w:sz="0" w:space="0" w:color="auto"/>
          </w:divBdr>
        </w:div>
      </w:divsChild>
    </w:div>
    <w:div w:id="208759792">
      <w:bodyDiv w:val="1"/>
      <w:marLeft w:val="0"/>
      <w:marRight w:val="0"/>
      <w:marTop w:val="0"/>
      <w:marBottom w:val="0"/>
      <w:divBdr>
        <w:top w:val="none" w:sz="0" w:space="0" w:color="auto"/>
        <w:left w:val="none" w:sz="0" w:space="0" w:color="auto"/>
        <w:bottom w:val="none" w:sz="0" w:space="0" w:color="auto"/>
        <w:right w:val="none" w:sz="0" w:space="0" w:color="auto"/>
      </w:divBdr>
    </w:div>
    <w:div w:id="250117889">
      <w:bodyDiv w:val="1"/>
      <w:marLeft w:val="0"/>
      <w:marRight w:val="0"/>
      <w:marTop w:val="0"/>
      <w:marBottom w:val="0"/>
      <w:divBdr>
        <w:top w:val="none" w:sz="0" w:space="0" w:color="auto"/>
        <w:left w:val="none" w:sz="0" w:space="0" w:color="auto"/>
        <w:bottom w:val="none" w:sz="0" w:space="0" w:color="auto"/>
        <w:right w:val="none" w:sz="0" w:space="0" w:color="auto"/>
      </w:divBdr>
      <w:divsChild>
        <w:div w:id="564873772">
          <w:marLeft w:val="0"/>
          <w:marRight w:val="0"/>
          <w:marTop w:val="0"/>
          <w:marBottom w:val="0"/>
          <w:divBdr>
            <w:top w:val="none" w:sz="0" w:space="0" w:color="auto"/>
            <w:left w:val="none" w:sz="0" w:space="0" w:color="auto"/>
            <w:bottom w:val="none" w:sz="0" w:space="0" w:color="auto"/>
            <w:right w:val="none" w:sz="0" w:space="0" w:color="auto"/>
          </w:divBdr>
        </w:div>
      </w:divsChild>
    </w:div>
    <w:div w:id="278341476">
      <w:bodyDiv w:val="1"/>
      <w:marLeft w:val="0"/>
      <w:marRight w:val="0"/>
      <w:marTop w:val="0"/>
      <w:marBottom w:val="0"/>
      <w:divBdr>
        <w:top w:val="none" w:sz="0" w:space="0" w:color="auto"/>
        <w:left w:val="none" w:sz="0" w:space="0" w:color="auto"/>
        <w:bottom w:val="none" w:sz="0" w:space="0" w:color="auto"/>
        <w:right w:val="none" w:sz="0" w:space="0" w:color="auto"/>
      </w:divBdr>
      <w:divsChild>
        <w:div w:id="844200725">
          <w:marLeft w:val="0"/>
          <w:marRight w:val="0"/>
          <w:marTop w:val="0"/>
          <w:marBottom w:val="0"/>
          <w:divBdr>
            <w:top w:val="none" w:sz="0" w:space="0" w:color="auto"/>
            <w:left w:val="none" w:sz="0" w:space="0" w:color="auto"/>
            <w:bottom w:val="none" w:sz="0" w:space="0" w:color="auto"/>
            <w:right w:val="none" w:sz="0" w:space="0" w:color="auto"/>
          </w:divBdr>
        </w:div>
      </w:divsChild>
    </w:div>
    <w:div w:id="279922555">
      <w:bodyDiv w:val="1"/>
      <w:marLeft w:val="0"/>
      <w:marRight w:val="0"/>
      <w:marTop w:val="0"/>
      <w:marBottom w:val="0"/>
      <w:divBdr>
        <w:top w:val="none" w:sz="0" w:space="0" w:color="auto"/>
        <w:left w:val="none" w:sz="0" w:space="0" w:color="auto"/>
        <w:bottom w:val="none" w:sz="0" w:space="0" w:color="auto"/>
        <w:right w:val="none" w:sz="0" w:space="0" w:color="auto"/>
      </w:divBdr>
      <w:divsChild>
        <w:div w:id="1950117809">
          <w:marLeft w:val="0"/>
          <w:marRight w:val="0"/>
          <w:marTop w:val="0"/>
          <w:marBottom w:val="0"/>
          <w:divBdr>
            <w:top w:val="none" w:sz="0" w:space="0" w:color="auto"/>
            <w:left w:val="none" w:sz="0" w:space="0" w:color="auto"/>
            <w:bottom w:val="none" w:sz="0" w:space="0" w:color="auto"/>
            <w:right w:val="none" w:sz="0" w:space="0" w:color="auto"/>
          </w:divBdr>
        </w:div>
      </w:divsChild>
    </w:div>
    <w:div w:id="303245213">
      <w:bodyDiv w:val="1"/>
      <w:marLeft w:val="0"/>
      <w:marRight w:val="0"/>
      <w:marTop w:val="0"/>
      <w:marBottom w:val="0"/>
      <w:divBdr>
        <w:top w:val="none" w:sz="0" w:space="0" w:color="auto"/>
        <w:left w:val="none" w:sz="0" w:space="0" w:color="auto"/>
        <w:bottom w:val="none" w:sz="0" w:space="0" w:color="auto"/>
        <w:right w:val="none" w:sz="0" w:space="0" w:color="auto"/>
      </w:divBdr>
      <w:divsChild>
        <w:div w:id="1495755070">
          <w:marLeft w:val="0"/>
          <w:marRight w:val="0"/>
          <w:marTop w:val="0"/>
          <w:marBottom w:val="0"/>
          <w:divBdr>
            <w:top w:val="none" w:sz="0" w:space="0" w:color="auto"/>
            <w:left w:val="none" w:sz="0" w:space="0" w:color="auto"/>
            <w:bottom w:val="none" w:sz="0" w:space="0" w:color="auto"/>
            <w:right w:val="none" w:sz="0" w:space="0" w:color="auto"/>
          </w:divBdr>
        </w:div>
      </w:divsChild>
    </w:div>
    <w:div w:id="327297309">
      <w:bodyDiv w:val="1"/>
      <w:marLeft w:val="0"/>
      <w:marRight w:val="0"/>
      <w:marTop w:val="0"/>
      <w:marBottom w:val="0"/>
      <w:divBdr>
        <w:top w:val="none" w:sz="0" w:space="0" w:color="auto"/>
        <w:left w:val="none" w:sz="0" w:space="0" w:color="auto"/>
        <w:bottom w:val="none" w:sz="0" w:space="0" w:color="auto"/>
        <w:right w:val="none" w:sz="0" w:space="0" w:color="auto"/>
      </w:divBdr>
      <w:divsChild>
        <w:div w:id="857935179">
          <w:marLeft w:val="0"/>
          <w:marRight w:val="0"/>
          <w:marTop w:val="0"/>
          <w:marBottom w:val="0"/>
          <w:divBdr>
            <w:top w:val="none" w:sz="0" w:space="0" w:color="auto"/>
            <w:left w:val="none" w:sz="0" w:space="0" w:color="auto"/>
            <w:bottom w:val="none" w:sz="0" w:space="0" w:color="auto"/>
            <w:right w:val="none" w:sz="0" w:space="0" w:color="auto"/>
          </w:divBdr>
        </w:div>
      </w:divsChild>
    </w:div>
    <w:div w:id="329332357">
      <w:bodyDiv w:val="1"/>
      <w:marLeft w:val="0"/>
      <w:marRight w:val="0"/>
      <w:marTop w:val="0"/>
      <w:marBottom w:val="0"/>
      <w:divBdr>
        <w:top w:val="none" w:sz="0" w:space="0" w:color="auto"/>
        <w:left w:val="none" w:sz="0" w:space="0" w:color="auto"/>
        <w:bottom w:val="none" w:sz="0" w:space="0" w:color="auto"/>
        <w:right w:val="none" w:sz="0" w:space="0" w:color="auto"/>
      </w:divBdr>
      <w:divsChild>
        <w:div w:id="240137440">
          <w:marLeft w:val="0"/>
          <w:marRight w:val="0"/>
          <w:marTop w:val="0"/>
          <w:marBottom w:val="0"/>
          <w:divBdr>
            <w:top w:val="none" w:sz="0" w:space="0" w:color="auto"/>
            <w:left w:val="none" w:sz="0" w:space="0" w:color="auto"/>
            <w:bottom w:val="none" w:sz="0" w:space="0" w:color="auto"/>
            <w:right w:val="none" w:sz="0" w:space="0" w:color="auto"/>
          </w:divBdr>
        </w:div>
      </w:divsChild>
    </w:div>
    <w:div w:id="331222174">
      <w:bodyDiv w:val="1"/>
      <w:marLeft w:val="0"/>
      <w:marRight w:val="0"/>
      <w:marTop w:val="0"/>
      <w:marBottom w:val="0"/>
      <w:divBdr>
        <w:top w:val="none" w:sz="0" w:space="0" w:color="auto"/>
        <w:left w:val="none" w:sz="0" w:space="0" w:color="auto"/>
        <w:bottom w:val="none" w:sz="0" w:space="0" w:color="auto"/>
        <w:right w:val="none" w:sz="0" w:space="0" w:color="auto"/>
      </w:divBdr>
      <w:divsChild>
        <w:div w:id="1095976271">
          <w:marLeft w:val="0"/>
          <w:marRight w:val="0"/>
          <w:marTop w:val="0"/>
          <w:marBottom w:val="0"/>
          <w:divBdr>
            <w:top w:val="none" w:sz="0" w:space="0" w:color="auto"/>
            <w:left w:val="none" w:sz="0" w:space="0" w:color="auto"/>
            <w:bottom w:val="none" w:sz="0" w:space="0" w:color="auto"/>
            <w:right w:val="none" w:sz="0" w:space="0" w:color="auto"/>
          </w:divBdr>
        </w:div>
      </w:divsChild>
    </w:div>
    <w:div w:id="360668508">
      <w:bodyDiv w:val="1"/>
      <w:marLeft w:val="0"/>
      <w:marRight w:val="0"/>
      <w:marTop w:val="0"/>
      <w:marBottom w:val="0"/>
      <w:divBdr>
        <w:top w:val="none" w:sz="0" w:space="0" w:color="auto"/>
        <w:left w:val="none" w:sz="0" w:space="0" w:color="auto"/>
        <w:bottom w:val="none" w:sz="0" w:space="0" w:color="auto"/>
        <w:right w:val="none" w:sz="0" w:space="0" w:color="auto"/>
      </w:divBdr>
    </w:div>
    <w:div w:id="365639235">
      <w:bodyDiv w:val="1"/>
      <w:marLeft w:val="0"/>
      <w:marRight w:val="0"/>
      <w:marTop w:val="0"/>
      <w:marBottom w:val="0"/>
      <w:divBdr>
        <w:top w:val="none" w:sz="0" w:space="0" w:color="auto"/>
        <w:left w:val="none" w:sz="0" w:space="0" w:color="auto"/>
        <w:bottom w:val="none" w:sz="0" w:space="0" w:color="auto"/>
        <w:right w:val="none" w:sz="0" w:space="0" w:color="auto"/>
      </w:divBdr>
      <w:divsChild>
        <w:div w:id="166096721">
          <w:marLeft w:val="0"/>
          <w:marRight w:val="0"/>
          <w:marTop w:val="0"/>
          <w:marBottom w:val="0"/>
          <w:divBdr>
            <w:top w:val="none" w:sz="0" w:space="0" w:color="auto"/>
            <w:left w:val="none" w:sz="0" w:space="0" w:color="auto"/>
            <w:bottom w:val="none" w:sz="0" w:space="0" w:color="auto"/>
            <w:right w:val="none" w:sz="0" w:space="0" w:color="auto"/>
          </w:divBdr>
        </w:div>
      </w:divsChild>
    </w:div>
    <w:div w:id="397358885">
      <w:bodyDiv w:val="1"/>
      <w:marLeft w:val="0"/>
      <w:marRight w:val="0"/>
      <w:marTop w:val="0"/>
      <w:marBottom w:val="0"/>
      <w:divBdr>
        <w:top w:val="none" w:sz="0" w:space="0" w:color="auto"/>
        <w:left w:val="none" w:sz="0" w:space="0" w:color="auto"/>
        <w:bottom w:val="none" w:sz="0" w:space="0" w:color="auto"/>
        <w:right w:val="none" w:sz="0" w:space="0" w:color="auto"/>
      </w:divBdr>
      <w:divsChild>
        <w:div w:id="364529776">
          <w:marLeft w:val="0"/>
          <w:marRight w:val="0"/>
          <w:marTop w:val="0"/>
          <w:marBottom w:val="0"/>
          <w:divBdr>
            <w:top w:val="none" w:sz="0" w:space="0" w:color="auto"/>
            <w:left w:val="none" w:sz="0" w:space="0" w:color="auto"/>
            <w:bottom w:val="none" w:sz="0" w:space="0" w:color="auto"/>
            <w:right w:val="none" w:sz="0" w:space="0" w:color="auto"/>
          </w:divBdr>
        </w:div>
      </w:divsChild>
    </w:div>
    <w:div w:id="398942586">
      <w:bodyDiv w:val="1"/>
      <w:marLeft w:val="0"/>
      <w:marRight w:val="0"/>
      <w:marTop w:val="0"/>
      <w:marBottom w:val="0"/>
      <w:divBdr>
        <w:top w:val="none" w:sz="0" w:space="0" w:color="auto"/>
        <w:left w:val="none" w:sz="0" w:space="0" w:color="auto"/>
        <w:bottom w:val="none" w:sz="0" w:space="0" w:color="auto"/>
        <w:right w:val="none" w:sz="0" w:space="0" w:color="auto"/>
      </w:divBdr>
    </w:div>
    <w:div w:id="403263671">
      <w:bodyDiv w:val="1"/>
      <w:marLeft w:val="0"/>
      <w:marRight w:val="0"/>
      <w:marTop w:val="0"/>
      <w:marBottom w:val="0"/>
      <w:divBdr>
        <w:top w:val="none" w:sz="0" w:space="0" w:color="auto"/>
        <w:left w:val="none" w:sz="0" w:space="0" w:color="auto"/>
        <w:bottom w:val="none" w:sz="0" w:space="0" w:color="auto"/>
        <w:right w:val="none" w:sz="0" w:space="0" w:color="auto"/>
      </w:divBdr>
      <w:divsChild>
        <w:div w:id="2056851634">
          <w:marLeft w:val="0"/>
          <w:marRight w:val="0"/>
          <w:marTop w:val="0"/>
          <w:marBottom w:val="0"/>
          <w:divBdr>
            <w:top w:val="none" w:sz="0" w:space="0" w:color="auto"/>
            <w:left w:val="none" w:sz="0" w:space="0" w:color="auto"/>
            <w:bottom w:val="none" w:sz="0" w:space="0" w:color="auto"/>
            <w:right w:val="none" w:sz="0" w:space="0" w:color="auto"/>
          </w:divBdr>
        </w:div>
      </w:divsChild>
    </w:div>
    <w:div w:id="413093094">
      <w:bodyDiv w:val="1"/>
      <w:marLeft w:val="0"/>
      <w:marRight w:val="0"/>
      <w:marTop w:val="0"/>
      <w:marBottom w:val="0"/>
      <w:divBdr>
        <w:top w:val="none" w:sz="0" w:space="0" w:color="auto"/>
        <w:left w:val="none" w:sz="0" w:space="0" w:color="auto"/>
        <w:bottom w:val="none" w:sz="0" w:space="0" w:color="auto"/>
        <w:right w:val="none" w:sz="0" w:space="0" w:color="auto"/>
      </w:divBdr>
      <w:divsChild>
        <w:div w:id="14356738">
          <w:marLeft w:val="0"/>
          <w:marRight w:val="0"/>
          <w:marTop w:val="0"/>
          <w:marBottom w:val="0"/>
          <w:divBdr>
            <w:top w:val="none" w:sz="0" w:space="0" w:color="auto"/>
            <w:left w:val="none" w:sz="0" w:space="0" w:color="auto"/>
            <w:bottom w:val="none" w:sz="0" w:space="0" w:color="auto"/>
            <w:right w:val="none" w:sz="0" w:space="0" w:color="auto"/>
          </w:divBdr>
        </w:div>
        <w:div w:id="30041106">
          <w:marLeft w:val="0"/>
          <w:marRight w:val="0"/>
          <w:marTop w:val="0"/>
          <w:marBottom w:val="0"/>
          <w:divBdr>
            <w:top w:val="none" w:sz="0" w:space="0" w:color="auto"/>
            <w:left w:val="none" w:sz="0" w:space="0" w:color="auto"/>
            <w:bottom w:val="none" w:sz="0" w:space="0" w:color="auto"/>
            <w:right w:val="none" w:sz="0" w:space="0" w:color="auto"/>
          </w:divBdr>
        </w:div>
        <w:div w:id="239600493">
          <w:marLeft w:val="0"/>
          <w:marRight w:val="0"/>
          <w:marTop w:val="0"/>
          <w:marBottom w:val="0"/>
          <w:divBdr>
            <w:top w:val="none" w:sz="0" w:space="0" w:color="auto"/>
            <w:left w:val="none" w:sz="0" w:space="0" w:color="auto"/>
            <w:bottom w:val="none" w:sz="0" w:space="0" w:color="auto"/>
            <w:right w:val="none" w:sz="0" w:space="0" w:color="auto"/>
          </w:divBdr>
        </w:div>
        <w:div w:id="960919494">
          <w:marLeft w:val="0"/>
          <w:marRight w:val="0"/>
          <w:marTop w:val="0"/>
          <w:marBottom w:val="0"/>
          <w:divBdr>
            <w:top w:val="none" w:sz="0" w:space="0" w:color="auto"/>
            <w:left w:val="none" w:sz="0" w:space="0" w:color="auto"/>
            <w:bottom w:val="none" w:sz="0" w:space="0" w:color="auto"/>
            <w:right w:val="none" w:sz="0" w:space="0" w:color="auto"/>
          </w:divBdr>
        </w:div>
        <w:div w:id="1409309475">
          <w:marLeft w:val="0"/>
          <w:marRight w:val="0"/>
          <w:marTop w:val="0"/>
          <w:marBottom w:val="0"/>
          <w:divBdr>
            <w:top w:val="none" w:sz="0" w:space="0" w:color="auto"/>
            <w:left w:val="none" w:sz="0" w:space="0" w:color="auto"/>
            <w:bottom w:val="none" w:sz="0" w:space="0" w:color="auto"/>
            <w:right w:val="none" w:sz="0" w:space="0" w:color="auto"/>
          </w:divBdr>
        </w:div>
        <w:div w:id="1514683139">
          <w:marLeft w:val="0"/>
          <w:marRight w:val="0"/>
          <w:marTop w:val="0"/>
          <w:marBottom w:val="0"/>
          <w:divBdr>
            <w:top w:val="none" w:sz="0" w:space="0" w:color="auto"/>
            <w:left w:val="none" w:sz="0" w:space="0" w:color="auto"/>
            <w:bottom w:val="none" w:sz="0" w:space="0" w:color="auto"/>
            <w:right w:val="none" w:sz="0" w:space="0" w:color="auto"/>
          </w:divBdr>
        </w:div>
        <w:div w:id="1953390482">
          <w:marLeft w:val="0"/>
          <w:marRight w:val="0"/>
          <w:marTop w:val="0"/>
          <w:marBottom w:val="0"/>
          <w:divBdr>
            <w:top w:val="none" w:sz="0" w:space="0" w:color="auto"/>
            <w:left w:val="none" w:sz="0" w:space="0" w:color="auto"/>
            <w:bottom w:val="none" w:sz="0" w:space="0" w:color="auto"/>
            <w:right w:val="none" w:sz="0" w:space="0" w:color="auto"/>
          </w:divBdr>
        </w:div>
        <w:div w:id="2071271348">
          <w:marLeft w:val="0"/>
          <w:marRight w:val="0"/>
          <w:marTop w:val="0"/>
          <w:marBottom w:val="0"/>
          <w:divBdr>
            <w:top w:val="none" w:sz="0" w:space="0" w:color="auto"/>
            <w:left w:val="none" w:sz="0" w:space="0" w:color="auto"/>
            <w:bottom w:val="none" w:sz="0" w:space="0" w:color="auto"/>
            <w:right w:val="none" w:sz="0" w:space="0" w:color="auto"/>
          </w:divBdr>
        </w:div>
        <w:div w:id="2079278050">
          <w:marLeft w:val="0"/>
          <w:marRight w:val="0"/>
          <w:marTop w:val="0"/>
          <w:marBottom w:val="0"/>
          <w:divBdr>
            <w:top w:val="none" w:sz="0" w:space="0" w:color="auto"/>
            <w:left w:val="none" w:sz="0" w:space="0" w:color="auto"/>
            <w:bottom w:val="none" w:sz="0" w:space="0" w:color="auto"/>
            <w:right w:val="none" w:sz="0" w:space="0" w:color="auto"/>
          </w:divBdr>
        </w:div>
      </w:divsChild>
    </w:div>
    <w:div w:id="418672257">
      <w:bodyDiv w:val="1"/>
      <w:marLeft w:val="0"/>
      <w:marRight w:val="0"/>
      <w:marTop w:val="0"/>
      <w:marBottom w:val="0"/>
      <w:divBdr>
        <w:top w:val="none" w:sz="0" w:space="0" w:color="auto"/>
        <w:left w:val="none" w:sz="0" w:space="0" w:color="auto"/>
        <w:bottom w:val="none" w:sz="0" w:space="0" w:color="auto"/>
        <w:right w:val="none" w:sz="0" w:space="0" w:color="auto"/>
      </w:divBdr>
    </w:div>
    <w:div w:id="420955639">
      <w:bodyDiv w:val="1"/>
      <w:marLeft w:val="0"/>
      <w:marRight w:val="0"/>
      <w:marTop w:val="0"/>
      <w:marBottom w:val="0"/>
      <w:divBdr>
        <w:top w:val="none" w:sz="0" w:space="0" w:color="auto"/>
        <w:left w:val="none" w:sz="0" w:space="0" w:color="auto"/>
        <w:bottom w:val="none" w:sz="0" w:space="0" w:color="auto"/>
        <w:right w:val="none" w:sz="0" w:space="0" w:color="auto"/>
      </w:divBdr>
      <w:divsChild>
        <w:div w:id="1911383755">
          <w:marLeft w:val="0"/>
          <w:marRight w:val="0"/>
          <w:marTop w:val="0"/>
          <w:marBottom w:val="0"/>
          <w:divBdr>
            <w:top w:val="none" w:sz="0" w:space="0" w:color="auto"/>
            <w:left w:val="none" w:sz="0" w:space="0" w:color="auto"/>
            <w:bottom w:val="none" w:sz="0" w:space="0" w:color="auto"/>
            <w:right w:val="none" w:sz="0" w:space="0" w:color="auto"/>
          </w:divBdr>
        </w:div>
      </w:divsChild>
    </w:div>
    <w:div w:id="422263076">
      <w:bodyDiv w:val="1"/>
      <w:marLeft w:val="0"/>
      <w:marRight w:val="0"/>
      <w:marTop w:val="0"/>
      <w:marBottom w:val="0"/>
      <w:divBdr>
        <w:top w:val="none" w:sz="0" w:space="0" w:color="auto"/>
        <w:left w:val="none" w:sz="0" w:space="0" w:color="auto"/>
        <w:bottom w:val="none" w:sz="0" w:space="0" w:color="auto"/>
        <w:right w:val="none" w:sz="0" w:space="0" w:color="auto"/>
      </w:divBdr>
      <w:divsChild>
        <w:div w:id="1738817397">
          <w:marLeft w:val="0"/>
          <w:marRight w:val="0"/>
          <w:marTop w:val="0"/>
          <w:marBottom w:val="0"/>
          <w:divBdr>
            <w:top w:val="none" w:sz="0" w:space="0" w:color="auto"/>
            <w:left w:val="none" w:sz="0" w:space="0" w:color="auto"/>
            <w:bottom w:val="none" w:sz="0" w:space="0" w:color="auto"/>
            <w:right w:val="none" w:sz="0" w:space="0" w:color="auto"/>
          </w:divBdr>
        </w:div>
      </w:divsChild>
    </w:div>
    <w:div w:id="422797041">
      <w:bodyDiv w:val="1"/>
      <w:marLeft w:val="0"/>
      <w:marRight w:val="0"/>
      <w:marTop w:val="0"/>
      <w:marBottom w:val="0"/>
      <w:divBdr>
        <w:top w:val="none" w:sz="0" w:space="0" w:color="auto"/>
        <w:left w:val="none" w:sz="0" w:space="0" w:color="auto"/>
        <w:bottom w:val="none" w:sz="0" w:space="0" w:color="auto"/>
        <w:right w:val="none" w:sz="0" w:space="0" w:color="auto"/>
      </w:divBdr>
    </w:div>
    <w:div w:id="433597661">
      <w:bodyDiv w:val="1"/>
      <w:marLeft w:val="0"/>
      <w:marRight w:val="0"/>
      <w:marTop w:val="0"/>
      <w:marBottom w:val="0"/>
      <w:divBdr>
        <w:top w:val="none" w:sz="0" w:space="0" w:color="auto"/>
        <w:left w:val="none" w:sz="0" w:space="0" w:color="auto"/>
        <w:bottom w:val="none" w:sz="0" w:space="0" w:color="auto"/>
        <w:right w:val="none" w:sz="0" w:space="0" w:color="auto"/>
      </w:divBdr>
      <w:divsChild>
        <w:div w:id="792867230">
          <w:marLeft w:val="0"/>
          <w:marRight w:val="0"/>
          <w:marTop w:val="0"/>
          <w:marBottom w:val="0"/>
          <w:divBdr>
            <w:top w:val="none" w:sz="0" w:space="0" w:color="auto"/>
            <w:left w:val="none" w:sz="0" w:space="0" w:color="auto"/>
            <w:bottom w:val="none" w:sz="0" w:space="0" w:color="auto"/>
            <w:right w:val="none" w:sz="0" w:space="0" w:color="auto"/>
          </w:divBdr>
        </w:div>
      </w:divsChild>
    </w:div>
    <w:div w:id="453212814">
      <w:bodyDiv w:val="1"/>
      <w:marLeft w:val="0"/>
      <w:marRight w:val="0"/>
      <w:marTop w:val="0"/>
      <w:marBottom w:val="0"/>
      <w:divBdr>
        <w:top w:val="none" w:sz="0" w:space="0" w:color="auto"/>
        <w:left w:val="none" w:sz="0" w:space="0" w:color="auto"/>
        <w:bottom w:val="none" w:sz="0" w:space="0" w:color="auto"/>
        <w:right w:val="none" w:sz="0" w:space="0" w:color="auto"/>
      </w:divBdr>
      <w:divsChild>
        <w:div w:id="227037157">
          <w:marLeft w:val="0"/>
          <w:marRight w:val="0"/>
          <w:marTop w:val="0"/>
          <w:marBottom w:val="0"/>
          <w:divBdr>
            <w:top w:val="none" w:sz="0" w:space="0" w:color="auto"/>
            <w:left w:val="none" w:sz="0" w:space="0" w:color="auto"/>
            <w:bottom w:val="none" w:sz="0" w:space="0" w:color="auto"/>
            <w:right w:val="none" w:sz="0" w:space="0" w:color="auto"/>
          </w:divBdr>
        </w:div>
      </w:divsChild>
    </w:div>
    <w:div w:id="454104319">
      <w:bodyDiv w:val="1"/>
      <w:marLeft w:val="0"/>
      <w:marRight w:val="0"/>
      <w:marTop w:val="0"/>
      <w:marBottom w:val="0"/>
      <w:divBdr>
        <w:top w:val="none" w:sz="0" w:space="0" w:color="auto"/>
        <w:left w:val="none" w:sz="0" w:space="0" w:color="auto"/>
        <w:bottom w:val="none" w:sz="0" w:space="0" w:color="auto"/>
        <w:right w:val="none" w:sz="0" w:space="0" w:color="auto"/>
      </w:divBdr>
      <w:divsChild>
        <w:div w:id="1779131850">
          <w:marLeft w:val="0"/>
          <w:marRight w:val="0"/>
          <w:marTop w:val="0"/>
          <w:marBottom w:val="0"/>
          <w:divBdr>
            <w:top w:val="none" w:sz="0" w:space="0" w:color="auto"/>
            <w:left w:val="none" w:sz="0" w:space="0" w:color="auto"/>
            <w:bottom w:val="none" w:sz="0" w:space="0" w:color="auto"/>
            <w:right w:val="none" w:sz="0" w:space="0" w:color="auto"/>
          </w:divBdr>
        </w:div>
      </w:divsChild>
    </w:div>
    <w:div w:id="504440463">
      <w:bodyDiv w:val="1"/>
      <w:marLeft w:val="0"/>
      <w:marRight w:val="0"/>
      <w:marTop w:val="0"/>
      <w:marBottom w:val="0"/>
      <w:divBdr>
        <w:top w:val="none" w:sz="0" w:space="0" w:color="auto"/>
        <w:left w:val="none" w:sz="0" w:space="0" w:color="auto"/>
        <w:bottom w:val="none" w:sz="0" w:space="0" w:color="auto"/>
        <w:right w:val="none" w:sz="0" w:space="0" w:color="auto"/>
      </w:divBdr>
      <w:divsChild>
        <w:div w:id="1787506692">
          <w:marLeft w:val="0"/>
          <w:marRight w:val="0"/>
          <w:marTop w:val="0"/>
          <w:marBottom w:val="0"/>
          <w:divBdr>
            <w:top w:val="none" w:sz="0" w:space="0" w:color="auto"/>
            <w:left w:val="none" w:sz="0" w:space="0" w:color="auto"/>
            <w:bottom w:val="none" w:sz="0" w:space="0" w:color="auto"/>
            <w:right w:val="none" w:sz="0" w:space="0" w:color="auto"/>
          </w:divBdr>
        </w:div>
      </w:divsChild>
    </w:div>
    <w:div w:id="509376036">
      <w:bodyDiv w:val="1"/>
      <w:marLeft w:val="0"/>
      <w:marRight w:val="0"/>
      <w:marTop w:val="0"/>
      <w:marBottom w:val="0"/>
      <w:divBdr>
        <w:top w:val="none" w:sz="0" w:space="0" w:color="auto"/>
        <w:left w:val="none" w:sz="0" w:space="0" w:color="auto"/>
        <w:bottom w:val="none" w:sz="0" w:space="0" w:color="auto"/>
        <w:right w:val="none" w:sz="0" w:space="0" w:color="auto"/>
      </w:divBdr>
      <w:divsChild>
        <w:div w:id="448861390">
          <w:marLeft w:val="0"/>
          <w:marRight w:val="0"/>
          <w:marTop w:val="0"/>
          <w:marBottom w:val="0"/>
          <w:divBdr>
            <w:top w:val="none" w:sz="0" w:space="0" w:color="auto"/>
            <w:left w:val="none" w:sz="0" w:space="0" w:color="auto"/>
            <w:bottom w:val="none" w:sz="0" w:space="0" w:color="auto"/>
            <w:right w:val="none" w:sz="0" w:space="0" w:color="auto"/>
          </w:divBdr>
        </w:div>
      </w:divsChild>
    </w:div>
    <w:div w:id="556477035">
      <w:bodyDiv w:val="1"/>
      <w:marLeft w:val="0"/>
      <w:marRight w:val="0"/>
      <w:marTop w:val="0"/>
      <w:marBottom w:val="0"/>
      <w:divBdr>
        <w:top w:val="none" w:sz="0" w:space="0" w:color="auto"/>
        <w:left w:val="none" w:sz="0" w:space="0" w:color="auto"/>
        <w:bottom w:val="none" w:sz="0" w:space="0" w:color="auto"/>
        <w:right w:val="none" w:sz="0" w:space="0" w:color="auto"/>
      </w:divBdr>
    </w:div>
    <w:div w:id="560292420">
      <w:bodyDiv w:val="1"/>
      <w:marLeft w:val="0"/>
      <w:marRight w:val="0"/>
      <w:marTop w:val="0"/>
      <w:marBottom w:val="0"/>
      <w:divBdr>
        <w:top w:val="none" w:sz="0" w:space="0" w:color="auto"/>
        <w:left w:val="none" w:sz="0" w:space="0" w:color="auto"/>
        <w:bottom w:val="none" w:sz="0" w:space="0" w:color="auto"/>
        <w:right w:val="none" w:sz="0" w:space="0" w:color="auto"/>
      </w:divBdr>
      <w:divsChild>
        <w:div w:id="1714764101">
          <w:marLeft w:val="0"/>
          <w:marRight w:val="0"/>
          <w:marTop w:val="0"/>
          <w:marBottom w:val="0"/>
          <w:divBdr>
            <w:top w:val="none" w:sz="0" w:space="0" w:color="auto"/>
            <w:left w:val="none" w:sz="0" w:space="0" w:color="auto"/>
            <w:bottom w:val="none" w:sz="0" w:space="0" w:color="auto"/>
            <w:right w:val="none" w:sz="0" w:space="0" w:color="auto"/>
          </w:divBdr>
        </w:div>
      </w:divsChild>
    </w:div>
    <w:div w:id="566769711">
      <w:bodyDiv w:val="1"/>
      <w:marLeft w:val="0"/>
      <w:marRight w:val="0"/>
      <w:marTop w:val="0"/>
      <w:marBottom w:val="0"/>
      <w:divBdr>
        <w:top w:val="none" w:sz="0" w:space="0" w:color="auto"/>
        <w:left w:val="none" w:sz="0" w:space="0" w:color="auto"/>
        <w:bottom w:val="none" w:sz="0" w:space="0" w:color="auto"/>
        <w:right w:val="none" w:sz="0" w:space="0" w:color="auto"/>
      </w:divBdr>
      <w:divsChild>
        <w:div w:id="1876965998">
          <w:marLeft w:val="0"/>
          <w:marRight w:val="0"/>
          <w:marTop w:val="0"/>
          <w:marBottom w:val="0"/>
          <w:divBdr>
            <w:top w:val="none" w:sz="0" w:space="0" w:color="auto"/>
            <w:left w:val="none" w:sz="0" w:space="0" w:color="auto"/>
            <w:bottom w:val="none" w:sz="0" w:space="0" w:color="auto"/>
            <w:right w:val="none" w:sz="0" w:space="0" w:color="auto"/>
          </w:divBdr>
        </w:div>
      </w:divsChild>
    </w:div>
    <w:div w:id="571894037">
      <w:bodyDiv w:val="1"/>
      <w:marLeft w:val="0"/>
      <w:marRight w:val="0"/>
      <w:marTop w:val="0"/>
      <w:marBottom w:val="0"/>
      <w:divBdr>
        <w:top w:val="none" w:sz="0" w:space="0" w:color="auto"/>
        <w:left w:val="none" w:sz="0" w:space="0" w:color="auto"/>
        <w:bottom w:val="none" w:sz="0" w:space="0" w:color="auto"/>
        <w:right w:val="none" w:sz="0" w:space="0" w:color="auto"/>
      </w:divBdr>
      <w:divsChild>
        <w:div w:id="400755223">
          <w:marLeft w:val="0"/>
          <w:marRight w:val="0"/>
          <w:marTop w:val="0"/>
          <w:marBottom w:val="0"/>
          <w:divBdr>
            <w:top w:val="none" w:sz="0" w:space="0" w:color="auto"/>
            <w:left w:val="none" w:sz="0" w:space="0" w:color="auto"/>
            <w:bottom w:val="none" w:sz="0" w:space="0" w:color="auto"/>
            <w:right w:val="none" w:sz="0" w:space="0" w:color="auto"/>
          </w:divBdr>
        </w:div>
      </w:divsChild>
    </w:div>
    <w:div w:id="578176993">
      <w:bodyDiv w:val="1"/>
      <w:marLeft w:val="0"/>
      <w:marRight w:val="0"/>
      <w:marTop w:val="0"/>
      <w:marBottom w:val="0"/>
      <w:divBdr>
        <w:top w:val="none" w:sz="0" w:space="0" w:color="auto"/>
        <w:left w:val="none" w:sz="0" w:space="0" w:color="auto"/>
        <w:bottom w:val="none" w:sz="0" w:space="0" w:color="auto"/>
        <w:right w:val="none" w:sz="0" w:space="0" w:color="auto"/>
      </w:divBdr>
      <w:divsChild>
        <w:div w:id="1919361464">
          <w:marLeft w:val="0"/>
          <w:marRight w:val="0"/>
          <w:marTop w:val="0"/>
          <w:marBottom w:val="0"/>
          <w:divBdr>
            <w:top w:val="none" w:sz="0" w:space="0" w:color="auto"/>
            <w:left w:val="none" w:sz="0" w:space="0" w:color="auto"/>
            <w:bottom w:val="none" w:sz="0" w:space="0" w:color="auto"/>
            <w:right w:val="none" w:sz="0" w:space="0" w:color="auto"/>
          </w:divBdr>
        </w:div>
      </w:divsChild>
    </w:div>
    <w:div w:id="582836623">
      <w:bodyDiv w:val="1"/>
      <w:marLeft w:val="0"/>
      <w:marRight w:val="0"/>
      <w:marTop w:val="0"/>
      <w:marBottom w:val="0"/>
      <w:divBdr>
        <w:top w:val="none" w:sz="0" w:space="0" w:color="auto"/>
        <w:left w:val="none" w:sz="0" w:space="0" w:color="auto"/>
        <w:bottom w:val="none" w:sz="0" w:space="0" w:color="auto"/>
        <w:right w:val="none" w:sz="0" w:space="0" w:color="auto"/>
      </w:divBdr>
      <w:divsChild>
        <w:div w:id="866672874">
          <w:marLeft w:val="0"/>
          <w:marRight w:val="0"/>
          <w:marTop w:val="0"/>
          <w:marBottom w:val="0"/>
          <w:divBdr>
            <w:top w:val="none" w:sz="0" w:space="0" w:color="auto"/>
            <w:left w:val="none" w:sz="0" w:space="0" w:color="auto"/>
            <w:bottom w:val="none" w:sz="0" w:space="0" w:color="auto"/>
            <w:right w:val="none" w:sz="0" w:space="0" w:color="auto"/>
          </w:divBdr>
        </w:div>
      </w:divsChild>
    </w:div>
    <w:div w:id="590360089">
      <w:bodyDiv w:val="1"/>
      <w:marLeft w:val="0"/>
      <w:marRight w:val="0"/>
      <w:marTop w:val="0"/>
      <w:marBottom w:val="0"/>
      <w:divBdr>
        <w:top w:val="none" w:sz="0" w:space="0" w:color="auto"/>
        <w:left w:val="none" w:sz="0" w:space="0" w:color="auto"/>
        <w:bottom w:val="none" w:sz="0" w:space="0" w:color="auto"/>
        <w:right w:val="none" w:sz="0" w:space="0" w:color="auto"/>
      </w:divBdr>
      <w:divsChild>
        <w:div w:id="330572526">
          <w:marLeft w:val="0"/>
          <w:marRight w:val="0"/>
          <w:marTop w:val="0"/>
          <w:marBottom w:val="0"/>
          <w:divBdr>
            <w:top w:val="none" w:sz="0" w:space="0" w:color="auto"/>
            <w:left w:val="none" w:sz="0" w:space="0" w:color="auto"/>
            <w:bottom w:val="none" w:sz="0" w:space="0" w:color="auto"/>
            <w:right w:val="none" w:sz="0" w:space="0" w:color="auto"/>
          </w:divBdr>
        </w:div>
      </w:divsChild>
    </w:div>
    <w:div w:id="594024238">
      <w:bodyDiv w:val="1"/>
      <w:marLeft w:val="0"/>
      <w:marRight w:val="0"/>
      <w:marTop w:val="0"/>
      <w:marBottom w:val="0"/>
      <w:divBdr>
        <w:top w:val="none" w:sz="0" w:space="0" w:color="auto"/>
        <w:left w:val="none" w:sz="0" w:space="0" w:color="auto"/>
        <w:bottom w:val="none" w:sz="0" w:space="0" w:color="auto"/>
        <w:right w:val="none" w:sz="0" w:space="0" w:color="auto"/>
      </w:divBdr>
      <w:divsChild>
        <w:div w:id="733045748">
          <w:marLeft w:val="0"/>
          <w:marRight w:val="0"/>
          <w:marTop w:val="0"/>
          <w:marBottom w:val="0"/>
          <w:divBdr>
            <w:top w:val="none" w:sz="0" w:space="0" w:color="auto"/>
            <w:left w:val="none" w:sz="0" w:space="0" w:color="auto"/>
            <w:bottom w:val="none" w:sz="0" w:space="0" w:color="auto"/>
            <w:right w:val="none" w:sz="0" w:space="0" w:color="auto"/>
          </w:divBdr>
        </w:div>
      </w:divsChild>
    </w:div>
    <w:div w:id="596138976">
      <w:bodyDiv w:val="1"/>
      <w:marLeft w:val="0"/>
      <w:marRight w:val="0"/>
      <w:marTop w:val="0"/>
      <w:marBottom w:val="0"/>
      <w:divBdr>
        <w:top w:val="none" w:sz="0" w:space="0" w:color="auto"/>
        <w:left w:val="none" w:sz="0" w:space="0" w:color="auto"/>
        <w:bottom w:val="none" w:sz="0" w:space="0" w:color="auto"/>
        <w:right w:val="none" w:sz="0" w:space="0" w:color="auto"/>
      </w:divBdr>
      <w:divsChild>
        <w:div w:id="1043597133">
          <w:marLeft w:val="0"/>
          <w:marRight w:val="0"/>
          <w:marTop w:val="0"/>
          <w:marBottom w:val="0"/>
          <w:divBdr>
            <w:top w:val="none" w:sz="0" w:space="0" w:color="auto"/>
            <w:left w:val="none" w:sz="0" w:space="0" w:color="auto"/>
            <w:bottom w:val="none" w:sz="0" w:space="0" w:color="auto"/>
            <w:right w:val="none" w:sz="0" w:space="0" w:color="auto"/>
          </w:divBdr>
        </w:div>
      </w:divsChild>
    </w:div>
    <w:div w:id="600337675">
      <w:bodyDiv w:val="1"/>
      <w:marLeft w:val="0"/>
      <w:marRight w:val="0"/>
      <w:marTop w:val="0"/>
      <w:marBottom w:val="0"/>
      <w:divBdr>
        <w:top w:val="none" w:sz="0" w:space="0" w:color="auto"/>
        <w:left w:val="none" w:sz="0" w:space="0" w:color="auto"/>
        <w:bottom w:val="none" w:sz="0" w:space="0" w:color="auto"/>
        <w:right w:val="none" w:sz="0" w:space="0" w:color="auto"/>
      </w:divBdr>
      <w:divsChild>
        <w:div w:id="1814322660">
          <w:marLeft w:val="0"/>
          <w:marRight w:val="0"/>
          <w:marTop w:val="0"/>
          <w:marBottom w:val="0"/>
          <w:divBdr>
            <w:top w:val="none" w:sz="0" w:space="0" w:color="auto"/>
            <w:left w:val="none" w:sz="0" w:space="0" w:color="auto"/>
            <w:bottom w:val="none" w:sz="0" w:space="0" w:color="auto"/>
            <w:right w:val="none" w:sz="0" w:space="0" w:color="auto"/>
          </w:divBdr>
        </w:div>
      </w:divsChild>
    </w:div>
    <w:div w:id="613947287">
      <w:bodyDiv w:val="1"/>
      <w:marLeft w:val="0"/>
      <w:marRight w:val="0"/>
      <w:marTop w:val="0"/>
      <w:marBottom w:val="0"/>
      <w:divBdr>
        <w:top w:val="none" w:sz="0" w:space="0" w:color="auto"/>
        <w:left w:val="none" w:sz="0" w:space="0" w:color="auto"/>
        <w:bottom w:val="none" w:sz="0" w:space="0" w:color="auto"/>
        <w:right w:val="none" w:sz="0" w:space="0" w:color="auto"/>
      </w:divBdr>
    </w:div>
    <w:div w:id="615520950">
      <w:bodyDiv w:val="1"/>
      <w:marLeft w:val="0"/>
      <w:marRight w:val="0"/>
      <w:marTop w:val="0"/>
      <w:marBottom w:val="0"/>
      <w:divBdr>
        <w:top w:val="none" w:sz="0" w:space="0" w:color="auto"/>
        <w:left w:val="none" w:sz="0" w:space="0" w:color="auto"/>
        <w:bottom w:val="none" w:sz="0" w:space="0" w:color="auto"/>
        <w:right w:val="none" w:sz="0" w:space="0" w:color="auto"/>
      </w:divBdr>
      <w:divsChild>
        <w:div w:id="1713072460">
          <w:marLeft w:val="0"/>
          <w:marRight w:val="0"/>
          <w:marTop w:val="0"/>
          <w:marBottom w:val="0"/>
          <w:divBdr>
            <w:top w:val="none" w:sz="0" w:space="0" w:color="auto"/>
            <w:left w:val="none" w:sz="0" w:space="0" w:color="auto"/>
            <w:bottom w:val="none" w:sz="0" w:space="0" w:color="auto"/>
            <w:right w:val="none" w:sz="0" w:space="0" w:color="auto"/>
          </w:divBdr>
        </w:div>
      </w:divsChild>
    </w:div>
    <w:div w:id="623729855">
      <w:bodyDiv w:val="1"/>
      <w:marLeft w:val="0"/>
      <w:marRight w:val="0"/>
      <w:marTop w:val="0"/>
      <w:marBottom w:val="0"/>
      <w:divBdr>
        <w:top w:val="none" w:sz="0" w:space="0" w:color="auto"/>
        <w:left w:val="none" w:sz="0" w:space="0" w:color="auto"/>
        <w:bottom w:val="none" w:sz="0" w:space="0" w:color="auto"/>
        <w:right w:val="none" w:sz="0" w:space="0" w:color="auto"/>
      </w:divBdr>
      <w:divsChild>
        <w:div w:id="1078791530">
          <w:marLeft w:val="0"/>
          <w:marRight w:val="0"/>
          <w:marTop w:val="0"/>
          <w:marBottom w:val="0"/>
          <w:divBdr>
            <w:top w:val="none" w:sz="0" w:space="0" w:color="auto"/>
            <w:left w:val="none" w:sz="0" w:space="0" w:color="auto"/>
            <w:bottom w:val="none" w:sz="0" w:space="0" w:color="auto"/>
            <w:right w:val="none" w:sz="0" w:space="0" w:color="auto"/>
          </w:divBdr>
        </w:div>
      </w:divsChild>
    </w:div>
    <w:div w:id="699010611">
      <w:bodyDiv w:val="1"/>
      <w:marLeft w:val="0"/>
      <w:marRight w:val="0"/>
      <w:marTop w:val="0"/>
      <w:marBottom w:val="0"/>
      <w:divBdr>
        <w:top w:val="none" w:sz="0" w:space="0" w:color="auto"/>
        <w:left w:val="none" w:sz="0" w:space="0" w:color="auto"/>
        <w:bottom w:val="none" w:sz="0" w:space="0" w:color="auto"/>
        <w:right w:val="none" w:sz="0" w:space="0" w:color="auto"/>
      </w:divBdr>
      <w:divsChild>
        <w:div w:id="1297490540">
          <w:marLeft w:val="0"/>
          <w:marRight w:val="0"/>
          <w:marTop w:val="0"/>
          <w:marBottom w:val="0"/>
          <w:divBdr>
            <w:top w:val="none" w:sz="0" w:space="0" w:color="auto"/>
            <w:left w:val="none" w:sz="0" w:space="0" w:color="auto"/>
            <w:bottom w:val="none" w:sz="0" w:space="0" w:color="auto"/>
            <w:right w:val="none" w:sz="0" w:space="0" w:color="auto"/>
          </w:divBdr>
        </w:div>
      </w:divsChild>
    </w:div>
    <w:div w:id="710613526">
      <w:bodyDiv w:val="1"/>
      <w:marLeft w:val="0"/>
      <w:marRight w:val="0"/>
      <w:marTop w:val="0"/>
      <w:marBottom w:val="0"/>
      <w:divBdr>
        <w:top w:val="none" w:sz="0" w:space="0" w:color="auto"/>
        <w:left w:val="none" w:sz="0" w:space="0" w:color="auto"/>
        <w:bottom w:val="none" w:sz="0" w:space="0" w:color="auto"/>
        <w:right w:val="none" w:sz="0" w:space="0" w:color="auto"/>
      </w:divBdr>
      <w:divsChild>
        <w:div w:id="788206311">
          <w:marLeft w:val="0"/>
          <w:marRight w:val="0"/>
          <w:marTop w:val="0"/>
          <w:marBottom w:val="0"/>
          <w:divBdr>
            <w:top w:val="none" w:sz="0" w:space="0" w:color="auto"/>
            <w:left w:val="none" w:sz="0" w:space="0" w:color="auto"/>
            <w:bottom w:val="none" w:sz="0" w:space="0" w:color="auto"/>
            <w:right w:val="none" w:sz="0" w:space="0" w:color="auto"/>
          </w:divBdr>
        </w:div>
      </w:divsChild>
    </w:div>
    <w:div w:id="711542856">
      <w:bodyDiv w:val="1"/>
      <w:marLeft w:val="0"/>
      <w:marRight w:val="0"/>
      <w:marTop w:val="0"/>
      <w:marBottom w:val="0"/>
      <w:divBdr>
        <w:top w:val="none" w:sz="0" w:space="0" w:color="auto"/>
        <w:left w:val="none" w:sz="0" w:space="0" w:color="auto"/>
        <w:bottom w:val="none" w:sz="0" w:space="0" w:color="auto"/>
        <w:right w:val="none" w:sz="0" w:space="0" w:color="auto"/>
      </w:divBdr>
      <w:divsChild>
        <w:div w:id="1396121917">
          <w:marLeft w:val="0"/>
          <w:marRight w:val="0"/>
          <w:marTop w:val="0"/>
          <w:marBottom w:val="0"/>
          <w:divBdr>
            <w:top w:val="none" w:sz="0" w:space="0" w:color="auto"/>
            <w:left w:val="none" w:sz="0" w:space="0" w:color="auto"/>
            <w:bottom w:val="none" w:sz="0" w:space="0" w:color="auto"/>
            <w:right w:val="none" w:sz="0" w:space="0" w:color="auto"/>
          </w:divBdr>
        </w:div>
      </w:divsChild>
    </w:div>
    <w:div w:id="728115249">
      <w:bodyDiv w:val="1"/>
      <w:marLeft w:val="0"/>
      <w:marRight w:val="0"/>
      <w:marTop w:val="0"/>
      <w:marBottom w:val="0"/>
      <w:divBdr>
        <w:top w:val="none" w:sz="0" w:space="0" w:color="auto"/>
        <w:left w:val="none" w:sz="0" w:space="0" w:color="auto"/>
        <w:bottom w:val="none" w:sz="0" w:space="0" w:color="auto"/>
        <w:right w:val="none" w:sz="0" w:space="0" w:color="auto"/>
      </w:divBdr>
      <w:divsChild>
        <w:div w:id="254554747">
          <w:marLeft w:val="0"/>
          <w:marRight w:val="0"/>
          <w:marTop w:val="0"/>
          <w:marBottom w:val="0"/>
          <w:divBdr>
            <w:top w:val="none" w:sz="0" w:space="0" w:color="auto"/>
            <w:left w:val="none" w:sz="0" w:space="0" w:color="auto"/>
            <w:bottom w:val="none" w:sz="0" w:space="0" w:color="auto"/>
            <w:right w:val="none" w:sz="0" w:space="0" w:color="auto"/>
          </w:divBdr>
        </w:div>
      </w:divsChild>
    </w:div>
    <w:div w:id="737437034">
      <w:bodyDiv w:val="1"/>
      <w:marLeft w:val="0"/>
      <w:marRight w:val="0"/>
      <w:marTop w:val="0"/>
      <w:marBottom w:val="0"/>
      <w:divBdr>
        <w:top w:val="none" w:sz="0" w:space="0" w:color="auto"/>
        <w:left w:val="none" w:sz="0" w:space="0" w:color="auto"/>
        <w:bottom w:val="none" w:sz="0" w:space="0" w:color="auto"/>
        <w:right w:val="none" w:sz="0" w:space="0" w:color="auto"/>
      </w:divBdr>
      <w:divsChild>
        <w:div w:id="1064909432">
          <w:marLeft w:val="0"/>
          <w:marRight w:val="0"/>
          <w:marTop w:val="0"/>
          <w:marBottom w:val="0"/>
          <w:divBdr>
            <w:top w:val="none" w:sz="0" w:space="0" w:color="auto"/>
            <w:left w:val="none" w:sz="0" w:space="0" w:color="auto"/>
            <w:bottom w:val="none" w:sz="0" w:space="0" w:color="auto"/>
            <w:right w:val="none" w:sz="0" w:space="0" w:color="auto"/>
          </w:divBdr>
        </w:div>
      </w:divsChild>
    </w:div>
    <w:div w:id="753553926">
      <w:bodyDiv w:val="1"/>
      <w:marLeft w:val="0"/>
      <w:marRight w:val="0"/>
      <w:marTop w:val="0"/>
      <w:marBottom w:val="0"/>
      <w:divBdr>
        <w:top w:val="none" w:sz="0" w:space="0" w:color="auto"/>
        <w:left w:val="none" w:sz="0" w:space="0" w:color="auto"/>
        <w:bottom w:val="none" w:sz="0" w:space="0" w:color="auto"/>
        <w:right w:val="none" w:sz="0" w:space="0" w:color="auto"/>
      </w:divBdr>
      <w:divsChild>
        <w:div w:id="565725797">
          <w:marLeft w:val="0"/>
          <w:marRight w:val="0"/>
          <w:marTop w:val="0"/>
          <w:marBottom w:val="0"/>
          <w:divBdr>
            <w:top w:val="none" w:sz="0" w:space="0" w:color="auto"/>
            <w:left w:val="none" w:sz="0" w:space="0" w:color="auto"/>
            <w:bottom w:val="none" w:sz="0" w:space="0" w:color="auto"/>
            <w:right w:val="none" w:sz="0" w:space="0" w:color="auto"/>
          </w:divBdr>
        </w:div>
      </w:divsChild>
    </w:div>
    <w:div w:id="754476952">
      <w:bodyDiv w:val="1"/>
      <w:marLeft w:val="0"/>
      <w:marRight w:val="0"/>
      <w:marTop w:val="0"/>
      <w:marBottom w:val="0"/>
      <w:divBdr>
        <w:top w:val="none" w:sz="0" w:space="0" w:color="auto"/>
        <w:left w:val="none" w:sz="0" w:space="0" w:color="auto"/>
        <w:bottom w:val="none" w:sz="0" w:space="0" w:color="auto"/>
        <w:right w:val="none" w:sz="0" w:space="0" w:color="auto"/>
      </w:divBdr>
      <w:divsChild>
        <w:div w:id="2083795209">
          <w:marLeft w:val="0"/>
          <w:marRight w:val="0"/>
          <w:marTop w:val="0"/>
          <w:marBottom w:val="0"/>
          <w:divBdr>
            <w:top w:val="none" w:sz="0" w:space="0" w:color="auto"/>
            <w:left w:val="none" w:sz="0" w:space="0" w:color="auto"/>
            <w:bottom w:val="none" w:sz="0" w:space="0" w:color="auto"/>
            <w:right w:val="none" w:sz="0" w:space="0" w:color="auto"/>
          </w:divBdr>
        </w:div>
      </w:divsChild>
    </w:div>
    <w:div w:id="782919396">
      <w:bodyDiv w:val="1"/>
      <w:marLeft w:val="0"/>
      <w:marRight w:val="0"/>
      <w:marTop w:val="0"/>
      <w:marBottom w:val="0"/>
      <w:divBdr>
        <w:top w:val="none" w:sz="0" w:space="0" w:color="auto"/>
        <w:left w:val="none" w:sz="0" w:space="0" w:color="auto"/>
        <w:bottom w:val="none" w:sz="0" w:space="0" w:color="auto"/>
        <w:right w:val="none" w:sz="0" w:space="0" w:color="auto"/>
      </w:divBdr>
      <w:divsChild>
        <w:div w:id="1320504376">
          <w:marLeft w:val="0"/>
          <w:marRight w:val="0"/>
          <w:marTop w:val="0"/>
          <w:marBottom w:val="0"/>
          <w:divBdr>
            <w:top w:val="none" w:sz="0" w:space="0" w:color="auto"/>
            <w:left w:val="none" w:sz="0" w:space="0" w:color="auto"/>
            <w:bottom w:val="none" w:sz="0" w:space="0" w:color="auto"/>
            <w:right w:val="none" w:sz="0" w:space="0" w:color="auto"/>
          </w:divBdr>
        </w:div>
      </w:divsChild>
    </w:div>
    <w:div w:id="794567941">
      <w:bodyDiv w:val="1"/>
      <w:marLeft w:val="0"/>
      <w:marRight w:val="0"/>
      <w:marTop w:val="0"/>
      <w:marBottom w:val="0"/>
      <w:divBdr>
        <w:top w:val="none" w:sz="0" w:space="0" w:color="auto"/>
        <w:left w:val="none" w:sz="0" w:space="0" w:color="auto"/>
        <w:bottom w:val="none" w:sz="0" w:space="0" w:color="auto"/>
        <w:right w:val="none" w:sz="0" w:space="0" w:color="auto"/>
      </w:divBdr>
      <w:divsChild>
        <w:div w:id="490633599">
          <w:marLeft w:val="0"/>
          <w:marRight w:val="0"/>
          <w:marTop w:val="0"/>
          <w:marBottom w:val="0"/>
          <w:divBdr>
            <w:top w:val="none" w:sz="0" w:space="0" w:color="auto"/>
            <w:left w:val="none" w:sz="0" w:space="0" w:color="auto"/>
            <w:bottom w:val="none" w:sz="0" w:space="0" w:color="auto"/>
            <w:right w:val="none" w:sz="0" w:space="0" w:color="auto"/>
          </w:divBdr>
        </w:div>
      </w:divsChild>
    </w:div>
    <w:div w:id="795490392">
      <w:bodyDiv w:val="1"/>
      <w:marLeft w:val="0"/>
      <w:marRight w:val="0"/>
      <w:marTop w:val="0"/>
      <w:marBottom w:val="0"/>
      <w:divBdr>
        <w:top w:val="none" w:sz="0" w:space="0" w:color="auto"/>
        <w:left w:val="none" w:sz="0" w:space="0" w:color="auto"/>
        <w:bottom w:val="none" w:sz="0" w:space="0" w:color="auto"/>
        <w:right w:val="none" w:sz="0" w:space="0" w:color="auto"/>
      </w:divBdr>
      <w:divsChild>
        <w:div w:id="1058628619">
          <w:marLeft w:val="0"/>
          <w:marRight w:val="0"/>
          <w:marTop w:val="0"/>
          <w:marBottom w:val="0"/>
          <w:divBdr>
            <w:top w:val="none" w:sz="0" w:space="0" w:color="auto"/>
            <w:left w:val="none" w:sz="0" w:space="0" w:color="auto"/>
            <w:bottom w:val="none" w:sz="0" w:space="0" w:color="auto"/>
            <w:right w:val="none" w:sz="0" w:space="0" w:color="auto"/>
          </w:divBdr>
        </w:div>
      </w:divsChild>
    </w:div>
    <w:div w:id="847603688">
      <w:bodyDiv w:val="1"/>
      <w:marLeft w:val="0"/>
      <w:marRight w:val="0"/>
      <w:marTop w:val="0"/>
      <w:marBottom w:val="0"/>
      <w:divBdr>
        <w:top w:val="none" w:sz="0" w:space="0" w:color="auto"/>
        <w:left w:val="none" w:sz="0" w:space="0" w:color="auto"/>
        <w:bottom w:val="none" w:sz="0" w:space="0" w:color="auto"/>
        <w:right w:val="none" w:sz="0" w:space="0" w:color="auto"/>
      </w:divBdr>
      <w:divsChild>
        <w:div w:id="1503351008">
          <w:marLeft w:val="0"/>
          <w:marRight w:val="0"/>
          <w:marTop w:val="0"/>
          <w:marBottom w:val="0"/>
          <w:divBdr>
            <w:top w:val="none" w:sz="0" w:space="0" w:color="auto"/>
            <w:left w:val="none" w:sz="0" w:space="0" w:color="auto"/>
            <w:bottom w:val="none" w:sz="0" w:space="0" w:color="auto"/>
            <w:right w:val="none" w:sz="0" w:space="0" w:color="auto"/>
          </w:divBdr>
        </w:div>
      </w:divsChild>
    </w:div>
    <w:div w:id="856894564">
      <w:bodyDiv w:val="1"/>
      <w:marLeft w:val="0"/>
      <w:marRight w:val="0"/>
      <w:marTop w:val="0"/>
      <w:marBottom w:val="0"/>
      <w:divBdr>
        <w:top w:val="none" w:sz="0" w:space="0" w:color="auto"/>
        <w:left w:val="none" w:sz="0" w:space="0" w:color="auto"/>
        <w:bottom w:val="none" w:sz="0" w:space="0" w:color="auto"/>
        <w:right w:val="none" w:sz="0" w:space="0" w:color="auto"/>
      </w:divBdr>
      <w:divsChild>
        <w:div w:id="297809692">
          <w:marLeft w:val="0"/>
          <w:marRight w:val="0"/>
          <w:marTop w:val="0"/>
          <w:marBottom w:val="0"/>
          <w:divBdr>
            <w:top w:val="none" w:sz="0" w:space="0" w:color="auto"/>
            <w:left w:val="none" w:sz="0" w:space="0" w:color="auto"/>
            <w:bottom w:val="none" w:sz="0" w:space="0" w:color="auto"/>
            <w:right w:val="none" w:sz="0" w:space="0" w:color="auto"/>
          </w:divBdr>
          <w:divsChild>
            <w:div w:id="24210413">
              <w:marLeft w:val="0"/>
              <w:marRight w:val="0"/>
              <w:marTop w:val="0"/>
              <w:marBottom w:val="0"/>
              <w:divBdr>
                <w:top w:val="none" w:sz="0" w:space="0" w:color="auto"/>
                <w:left w:val="none" w:sz="0" w:space="0" w:color="auto"/>
                <w:bottom w:val="none" w:sz="0" w:space="0" w:color="auto"/>
                <w:right w:val="none" w:sz="0" w:space="0" w:color="auto"/>
              </w:divBdr>
            </w:div>
            <w:div w:id="46953682">
              <w:marLeft w:val="0"/>
              <w:marRight w:val="0"/>
              <w:marTop w:val="0"/>
              <w:marBottom w:val="0"/>
              <w:divBdr>
                <w:top w:val="none" w:sz="0" w:space="0" w:color="auto"/>
                <w:left w:val="none" w:sz="0" w:space="0" w:color="auto"/>
                <w:bottom w:val="none" w:sz="0" w:space="0" w:color="auto"/>
                <w:right w:val="none" w:sz="0" w:space="0" w:color="auto"/>
              </w:divBdr>
            </w:div>
            <w:div w:id="49353769">
              <w:marLeft w:val="0"/>
              <w:marRight w:val="0"/>
              <w:marTop w:val="0"/>
              <w:marBottom w:val="0"/>
              <w:divBdr>
                <w:top w:val="none" w:sz="0" w:space="0" w:color="auto"/>
                <w:left w:val="none" w:sz="0" w:space="0" w:color="auto"/>
                <w:bottom w:val="none" w:sz="0" w:space="0" w:color="auto"/>
                <w:right w:val="none" w:sz="0" w:space="0" w:color="auto"/>
              </w:divBdr>
            </w:div>
            <w:div w:id="86580881">
              <w:marLeft w:val="0"/>
              <w:marRight w:val="0"/>
              <w:marTop w:val="0"/>
              <w:marBottom w:val="0"/>
              <w:divBdr>
                <w:top w:val="none" w:sz="0" w:space="0" w:color="auto"/>
                <w:left w:val="none" w:sz="0" w:space="0" w:color="auto"/>
                <w:bottom w:val="none" w:sz="0" w:space="0" w:color="auto"/>
                <w:right w:val="none" w:sz="0" w:space="0" w:color="auto"/>
              </w:divBdr>
            </w:div>
            <w:div w:id="164134177">
              <w:marLeft w:val="0"/>
              <w:marRight w:val="0"/>
              <w:marTop w:val="0"/>
              <w:marBottom w:val="0"/>
              <w:divBdr>
                <w:top w:val="none" w:sz="0" w:space="0" w:color="auto"/>
                <w:left w:val="none" w:sz="0" w:space="0" w:color="auto"/>
                <w:bottom w:val="none" w:sz="0" w:space="0" w:color="auto"/>
                <w:right w:val="none" w:sz="0" w:space="0" w:color="auto"/>
              </w:divBdr>
            </w:div>
            <w:div w:id="180097689">
              <w:marLeft w:val="0"/>
              <w:marRight w:val="0"/>
              <w:marTop w:val="0"/>
              <w:marBottom w:val="0"/>
              <w:divBdr>
                <w:top w:val="none" w:sz="0" w:space="0" w:color="auto"/>
                <w:left w:val="none" w:sz="0" w:space="0" w:color="auto"/>
                <w:bottom w:val="none" w:sz="0" w:space="0" w:color="auto"/>
                <w:right w:val="none" w:sz="0" w:space="0" w:color="auto"/>
              </w:divBdr>
            </w:div>
            <w:div w:id="189034980">
              <w:marLeft w:val="0"/>
              <w:marRight w:val="0"/>
              <w:marTop w:val="0"/>
              <w:marBottom w:val="0"/>
              <w:divBdr>
                <w:top w:val="none" w:sz="0" w:space="0" w:color="auto"/>
                <w:left w:val="none" w:sz="0" w:space="0" w:color="auto"/>
                <w:bottom w:val="none" w:sz="0" w:space="0" w:color="auto"/>
                <w:right w:val="none" w:sz="0" w:space="0" w:color="auto"/>
              </w:divBdr>
            </w:div>
            <w:div w:id="199754926">
              <w:marLeft w:val="0"/>
              <w:marRight w:val="0"/>
              <w:marTop w:val="0"/>
              <w:marBottom w:val="0"/>
              <w:divBdr>
                <w:top w:val="none" w:sz="0" w:space="0" w:color="auto"/>
                <w:left w:val="none" w:sz="0" w:space="0" w:color="auto"/>
                <w:bottom w:val="none" w:sz="0" w:space="0" w:color="auto"/>
                <w:right w:val="none" w:sz="0" w:space="0" w:color="auto"/>
              </w:divBdr>
            </w:div>
            <w:div w:id="211038875">
              <w:marLeft w:val="0"/>
              <w:marRight w:val="0"/>
              <w:marTop w:val="0"/>
              <w:marBottom w:val="0"/>
              <w:divBdr>
                <w:top w:val="none" w:sz="0" w:space="0" w:color="auto"/>
                <w:left w:val="none" w:sz="0" w:space="0" w:color="auto"/>
                <w:bottom w:val="none" w:sz="0" w:space="0" w:color="auto"/>
                <w:right w:val="none" w:sz="0" w:space="0" w:color="auto"/>
              </w:divBdr>
            </w:div>
            <w:div w:id="311834323">
              <w:marLeft w:val="0"/>
              <w:marRight w:val="0"/>
              <w:marTop w:val="0"/>
              <w:marBottom w:val="0"/>
              <w:divBdr>
                <w:top w:val="none" w:sz="0" w:space="0" w:color="auto"/>
                <w:left w:val="none" w:sz="0" w:space="0" w:color="auto"/>
                <w:bottom w:val="none" w:sz="0" w:space="0" w:color="auto"/>
                <w:right w:val="none" w:sz="0" w:space="0" w:color="auto"/>
              </w:divBdr>
            </w:div>
            <w:div w:id="354884418">
              <w:marLeft w:val="0"/>
              <w:marRight w:val="0"/>
              <w:marTop w:val="0"/>
              <w:marBottom w:val="0"/>
              <w:divBdr>
                <w:top w:val="none" w:sz="0" w:space="0" w:color="auto"/>
                <w:left w:val="none" w:sz="0" w:space="0" w:color="auto"/>
                <w:bottom w:val="none" w:sz="0" w:space="0" w:color="auto"/>
                <w:right w:val="none" w:sz="0" w:space="0" w:color="auto"/>
              </w:divBdr>
            </w:div>
            <w:div w:id="357198266">
              <w:marLeft w:val="0"/>
              <w:marRight w:val="0"/>
              <w:marTop w:val="0"/>
              <w:marBottom w:val="0"/>
              <w:divBdr>
                <w:top w:val="none" w:sz="0" w:space="0" w:color="auto"/>
                <w:left w:val="none" w:sz="0" w:space="0" w:color="auto"/>
                <w:bottom w:val="none" w:sz="0" w:space="0" w:color="auto"/>
                <w:right w:val="none" w:sz="0" w:space="0" w:color="auto"/>
              </w:divBdr>
            </w:div>
            <w:div w:id="427893305">
              <w:marLeft w:val="0"/>
              <w:marRight w:val="0"/>
              <w:marTop w:val="0"/>
              <w:marBottom w:val="0"/>
              <w:divBdr>
                <w:top w:val="none" w:sz="0" w:space="0" w:color="auto"/>
                <w:left w:val="none" w:sz="0" w:space="0" w:color="auto"/>
                <w:bottom w:val="none" w:sz="0" w:space="0" w:color="auto"/>
                <w:right w:val="none" w:sz="0" w:space="0" w:color="auto"/>
              </w:divBdr>
            </w:div>
            <w:div w:id="449975030">
              <w:marLeft w:val="0"/>
              <w:marRight w:val="0"/>
              <w:marTop w:val="0"/>
              <w:marBottom w:val="0"/>
              <w:divBdr>
                <w:top w:val="none" w:sz="0" w:space="0" w:color="auto"/>
                <w:left w:val="none" w:sz="0" w:space="0" w:color="auto"/>
                <w:bottom w:val="none" w:sz="0" w:space="0" w:color="auto"/>
                <w:right w:val="none" w:sz="0" w:space="0" w:color="auto"/>
              </w:divBdr>
            </w:div>
            <w:div w:id="453526427">
              <w:marLeft w:val="0"/>
              <w:marRight w:val="0"/>
              <w:marTop w:val="0"/>
              <w:marBottom w:val="0"/>
              <w:divBdr>
                <w:top w:val="none" w:sz="0" w:space="0" w:color="auto"/>
                <w:left w:val="none" w:sz="0" w:space="0" w:color="auto"/>
                <w:bottom w:val="none" w:sz="0" w:space="0" w:color="auto"/>
                <w:right w:val="none" w:sz="0" w:space="0" w:color="auto"/>
              </w:divBdr>
            </w:div>
            <w:div w:id="521477971">
              <w:marLeft w:val="0"/>
              <w:marRight w:val="0"/>
              <w:marTop w:val="0"/>
              <w:marBottom w:val="0"/>
              <w:divBdr>
                <w:top w:val="none" w:sz="0" w:space="0" w:color="auto"/>
                <w:left w:val="none" w:sz="0" w:space="0" w:color="auto"/>
                <w:bottom w:val="none" w:sz="0" w:space="0" w:color="auto"/>
                <w:right w:val="none" w:sz="0" w:space="0" w:color="auto"/>
              </w:divBdr>
            </w:div>
            <w:div w:id="527375766">
              <w:marLeft w:val="0"/>
              <w:marRight w:val="0"/>
              <w:marTop w:val="0"/>
              <w:marBottom w:val="0"/>
              <w:divBdr>
                <w:top w:val="none" w:sz="0" w:space="0" w:color="auto"/>
                <w:left w:val="none" w:sz="0" w:space="0" w:color="auto"/>
                <w:bottom w:val="none" w:sz="0" w:space="0" w:color="auto"/>
                <w:right w:val="none" w:sz="0" w:space="0" w:color="auto"/>
              </w:divBdr>
            </w:div>
            <w:div w:id="592129448">
              <w:marLeft w:val="0"/>
              <w:marRight w:val="0"/>
              <w:marTop w:val="0"/>
              <w:marBottom w:val="0"/>
              <w:divBdr>
                <w:top w:val="none" w:sz="0" w:space="0" w:color="auto"/>
                <w:left w:val="none" w:sz="0" w:space="0" w:color="auto"/>
                <w:bottom w:val="none" w:sz="0" w:space="0" w:color="auto"/>
                <w:right w:val="none" w:sz="0" w:space="0" w:color="auto"/>
              </w:divBdr>
            </w:div>
            <w:div w:id="617874122">
              <w:marLeft w:val="0"/>
              <w:marRight w:val="0"/>
              <w:marTop w:val="0"/>
              <w:marBottom w:val="0"/>
              <w:divBdr>
                <w:top w:val="none" w:sz="0" w:space="0" w:color="auto"/>
                <w:left w:val="none" w:sz="0" w:space="0" w:color="auto"/>
                <w:bottom w:val="none" w:sz="0" w:space="0" w:color="auto"/>
                <w:right w:val="none" w:sz="0" w:space="0" w:color="auto"/>
              </w:divBdr>
            </w:div>
            <w:div w:id="624972275">
              <w:marLeft w:val="0"/>
              <w:marRight w:val="0"/>
              <w:marTop w:val="0"/>
              <w:marBottom w:val="0"/>
              <w:divBdr>
                <w:top w:val="none" w:sz="0" w:space="0" w:color="auto"/>
                <w:left w:val="none" w:sz="0" w:space="0" w:color="auto"/>
                <w:bottom w:val="none" w:sz="0" w:space="0" w:color="auto"/>
                <w:right w:val="none" w:sz="0" w:space="0" w:color="auto"/>
              </w:divBdr>
            </w:div>
            <w:div w:id="708258926">
              <w:marLeft w:val="0"/>
              <w:marRight w:val="0"/>
              <w:marTop w:val="0"/>
              <w:marBottom w:val="0"/>
              <w:divBdr>
                <w:top w:val="none" w:sz="0" w:space="0" w:color="auto"/>
                <w:left w:val="none" w:sz="0" w:space="0" w:color="auto"/>
                <w:bottom w:val="none" w:sz="0" w:space="0" w:color="auto"/>
                <w:right w:val="none" w:sz="0" w:space="0" w:color="auto"/>
              </w:divBdr>
            </w:div>
            <w:div w:id="769202049">
              <w:marLeft w:val="0"/>
              <w:marRight w:val="0"/>
              <w:marTop w:val="0"/>
              <w:marBottom w:val="0"/>
              <w:divBdr>
                <w:top w:val="none" w:sz="0" w:space="0" w:color="auto"/>
                <w:left w:val="none" w:sz="0" w:space="0" w:color="auto"/>
                <w:bottom w:val="none" w:sz="0" w:space="0" w:color="auto"/>
                <w:right w:val="none" w:sz="0" w:space="0" w:color="auto"/>
              </w:divBdr>
            </w:div>
            <w:div w:id="875192000">
              <w:marLeft w:val="0"/>
              <w:marRight w:val="0"/>
              <w:marTop w:val="0"/>
              <w:marBottom w:val="0"/>
              <w:divBdr>
                <w:top w:val="none" w:sz="0" w:space="0" w:color="auto"/>
                <w:left w:val="none" w:sz="0" w:space="0" w:color="auto"/>
                <w:bottom w:val="none" w:sz="0" w:space="0" w:color="auto"/>
                <w:right w:val="none" w:sz="0" w:space="0" w:color="auto"/>
              </w:divBdr>
            </w:div>
            <w:div w:id="895511804">
              <w:marLeft w:val="0"/>
              <w:marRight w:val="0"/>
              <w:marTop w:val="0"/>
              <w:marBottom w:val="0"/>
              <w:divBdr>
                <w:top w:val="none" w:sz="0" w:space="0" w:color="auto"/>
                <w:left w:val="none" w:sz="0" w:space="0" w:color="auto"/>
                <w:bottom w:val="none" w:sz="0" w:space="0" w:color="auto"/>
                <w:right w:val="none" w:sz="0" w:space="0" w:color="auto"/>
              </w:divBdr>
            </w:div>
            <w:div w:id="938879148">
              <w:marLeft w:val="0"/>
              <w:marRight w:val="0"/>
              <w:marTop w:val="0"/>
              <w:marBottom w:val="0"/>
              <w:divBdr>
                <w:top w:val="none" w:sz="0" w:space="0" w:color="auto"/>
                <w:left w:val="none" w:sz="0" w:space="0" w:color="auto"/>
                <w:bottom w:val="none" w:sz="0" w:space="0" w:color="auto"/>
                <w:right w:val="none" w:sz="0" w:space="0" w:color="auto"/>
              </w:divBdr>
            </w:div>
            <w:div w:id="946347990">
              <w:marLeft w:val="0"/>
              <w:marRight w:val="0"/>
              <w:marTop w:val="0"/>
              <w:marBottom w:val="0"/>
              <w:divBdr>
                <w:top w:val="none" w:sz="0" w:space="0" w:color="auto"/>
                <w:left w:val="none" w:sz="0" w:space="0" w:color="auto"/>
                <w:bottom w:val="none" w:sz="0" w:space="0" w:color="auto"/>
                <w:right w:val="none" w:sz="0" w:space="0" w:color="auto"/>
              </w:divBdr>
            </w:div>
            <w:div w:id="986474674">
              <w:marLeft w:val="0"/>
              <w:marRight w:val="0"/>
              <w:marTop w:val="0"/>
              <w:marBottom w:val="0"/>
              <w:divBdr>
                <w:top w:val="none" w:sz="0" w:space="0" w:color="auto"/>
                <w:left w:val="none" w:sz="0" w:space="0" w:color="auto"/>
                <w:bottom w:val="none" w:sz="0" w:space="0" w:color="auto"/>
                <w:right w:val="none" w:sz="0" w:space="0" w:color="auto"/>
              </w:divBdr>
            </w:div>
            <w:div w:id="1082682037">
              <w:marLeft w:val="0"/>
              <w:marRight w:val="0"/>
              <w:marTop w:val="0"/>
              <w:marBottom w:val="0"/>
              <w:divBdr>
                <w:top w:val="none" w:sz="0" w:space="0" w:color="auto"/>
                <w:left w:val="none" w:sz="0" w:space="0" w:color="auto"/>
                <w:bottom w:val="none" w:sz="0" w:space="0" w:color="auto"/>
                <w:right w:val="none" w:sz="0" w:space="0" w:color="auto"/>
              </w:divBdr>
            </w:div>
            <w:div w:id="1103844635">
              <w:marLeft w:val="0"/>
              <w:marRight w:val="0"/>
              <w:marTop w:val="0"/>
              <w:marBottom w:val="0"/>
              <w:divBdr>
                <w:top w:val="none" w:sz="0" w:space="0" w:color="auto"/>
                <w:left w:val="none" w:sz="0" w:space="0" w:color="auto"/>
                <w:bottom w:val="none" w:sz="0" w:space="0" w:color="auto"/>
                <w:right w:val="none" w:sz="0" w:space="0" w:color="auto"/>
              </w:divBdr>
            </w:div>
            <w:div w:id="1147211960">
              <w:marLeft w:val="0"/>
              <w:marRight w:val="0"/>
              <w:marTop w:val="0"/>
              <w:marBottom w:val="0"/>
              <w:divBdr>
                <w:top w:val="none" w:sz="0" w:space="0" w:color="auto"/>
                <w:left w:val="none" w:sz="0" w:space="0" w:color="auto"/>
                <w:bottom w:val="none" w:sz="0" w:space="0" w:color="auto"/>
                <w:right w:val="none" w:sz="0" w:space="0" w:color="auto"/>
              </w:divBdr>
            </w:div>
            <w:div w:id="1199514007">
              <w:marLeft w:val="0"/>
              <w:marRight w:val="0"/>
              <w:marTop w:val="0"/>
              <w:marBottom w:val="0"/>
              <w:divBdr>
                <w:top w:val="none" w:sz="0" w:space="0" w:color="auto"/>
                <w:left w:val="none" w:sz="0" w:space="0" w:color="auto"/>
                <w:bottom w:val="none" w:sz="0" w:space="0" w:color="auto"/>
                <w:right w:val="none" w:sz="0" w:space="0" w:color="auto"/>
              </w:divBdr>
            </w:div>
            <w:div w:id="1226836429">
              <w:marLeft w:val="0"/>
              <w:marRight w:val="0"/>
              <w:marTop w:val="0"/>
              <w:marBottom w:val="0"/>
              <w:divBdr>
                <w:top w:val="none" w:sz="0" w:space="0" w:color="auto"/>
                <w:left w:val="none" w:sz="0" w:space="0" w:color="auto"/>
                <w:bottom w:val="none" w:sz="0" w:space="0" w:color="auto"/>
                <w:right w:val="none" w:sz="0" w:space="0" w:color="auto"/>
              </w:divBdr>
            </w:div>
            <w:div w:id="1250850509">
              <w:marLeft w:val="0"/>
              <w:marRight w:val="0"/>
              <w:marTop w:val="0"/>
              <w:marBottom w:val="0"/>
              <w:divBdr>
                <w:top w:val="none" w:sz="0" w:space="0" w:color="auto"/>
                <w:left w:val="none" w:sz="0" w:space="0" w:color="auto"/>
                <w:bottom w:val="none" w:sz="0" w:space="0" w:color="auto"/>
                <w:right w:val="none" w:sz="0" w:space="0" w:color="auto"/>
              </w:divBdr>
            </w:div>
            <w:div w:id="1266962111">
              <w:marLeft w:val="0"/>
              <w:marRight w:val="0"/>
              <w:marTop w:val="0"/>
              <w:marBottom w:val="0"/>
              <w:divBdr>
                <w:top w:val="none" w:sz="0" w:space="0" w:color="auto"/>
                <w:left w:val="none" w:sz="0" w:space="0" w:color="auto"/>
                <w:bottom w:val="none" w:sz="0" w:space="0" w:color="auto"/>
                <w:right w:val="none" w:sz="0" w:space="0" w:color="auto"/>
              </w:divBdr>
            </w:div>
            <w:div w:id="1273125851">
              <w:marLeft w:val="0"/>
              <w:marRight w:val="0"/>
              <w:marTop w:val="0"/>
              <w:marBottom w:val="0"/>
              <w:divBdr>
                <w:top w:val="none" w:sz="0" w:space="0" w:color="auto"/>
                <w:left w:val="none" w:sz="0" w:space="0" w:color="auto"/>
                <w:bottom w:val="none" w:sz="0" w:space="0" w:color="auto"/>
                <w:right w:val="none" w:sz="0" w:space="0" w:color="auto"/>
              </w:divBdr>
            </w:div>
            <w:div w:id="1304698118">
              <w:marLeft w:val="0"/>
              <w:marRight w:val="0"/>
              <w:marTop w:val="0"/>
              <w:marBottom w:val="0"/>
              <w:divBdr>
                <w:top w:val="none" w:sz="0" w:space="0" w:color="auto"/>
                <w:left w:val="none" w:sz="0" w:space="0" w:color="auto"/>
                <w:bottom w:val="none" w:sz="0" w:space="0" w:color="auto"/>
                <w:right w:val="none" w:sz="0" w:space="0" w:color="auto"/>
              </w:divBdr>
            </w:div>
            <w:div w:id="1345477085">
              <w:marLeft w:val="0"/>
              <w:marRight w:val="0"/>
              <w:marTop w:val="0"/>
              <w:marBottom w:val="0"/>
              <w:divBdr>
                <w:top w:val="none" w:sz="0" w:space="0" w:color="auto"/>
                <w:left w:val="none" w:sz="0" w:space="0" w:color="auto"/>
                <w:bottom w:val="none" w:sz="0" w:space="0" w:color="auto"/>
                <w:right w:val="none" w:sz="0" w:space="0" w:color="auto"/>
              </w:divBdr>
            </w:div>
            <w:div w:id="1365905191">
              <w:marLeft w:val="0"/>
              <w:marRight w:val="0"/>
              <w:marTop w:val="0"/>
              <w:marBottom w:val="0"/>
              <w:divBdr>
                <w:top w:val="none" w:sz="0" w:space="0" w:color="auto"/>
                <w:left w:val="none" w:sz="0" w:space="0" w:color="auto"/>
                <w:bottom w:val="none" w:sz="0" w:space="0" w:color="auto"/>
                <w:right w:val="none" w:sz="0" w:space="0" w:color="auto"/>
              </w:divBdr>
            </w:div>
            <w:div w:id="1442535079">
              <w:marLeft w:val="0"/>
              <w:marRight w:val="0"/>
              <w:marTop w:val="0"/>
              <w:marBottom w:val="0"/>
              <w:divBdr>
                <w:top w:val="none" w:sz="0" w:space="0" w:color="auto"/>
                <w:left w:val="none" w:sz="0" w:space="0" w:color="auto"/>
                <w:bottom w:val="none" w:sz="0" w:space="0" w:color="auto"/>
                <w:right w:val="none" w:sz="0" w:space="0" w:color="auto"/>
              </w:divBdr>
            </w:div>
            <w:div w:id="1478451222">
              <w:marLeft w:val="0"/>
              <w:marRight w:val="0"/>
              <w:marTop w:val="0"/>
              <w:marBottom w:val="0"/>
              <w:divBdr>
                <w:top w:val="none" w:sz="0" w:space="0" w:color="auto"/>
                <w:left w:val="none" w:sz="0" w:space="0" w:color="auto"/>
                <w:bottom w:val="none" w:sz="0" w:space="0" w:color="auto"/>
                <w:right w:val="none" w:sz="0" w:space="0" w:color="auto"/>
              </w:divBdr>
            </w:div>
            <w:div w:id="1569723770">
              <w:marLeft w:val="0"/>
              <w:marRight w:val="0"/>
              <w:marTop w:val="0"/>
              <w:marBottom w:val="0"/>
              <w:divBdr>
                <w:top w:val="none" w:sz="0" w:space="0" w:color="auto"/>
                <w:left w:val="none" w:sz="0" w:space="0" w:color="auto"/>
                <w:bottom w:val="none" w:sz="0" w:space="0" w:color="auto"/>
                <w:right w:val="none" w:sz="0" w:space="0" w:color="auto"/>
              </w:divBdr>
            </w:div>
            <w:div w:id="1589533632">
              <w:marLeft w:val="0"/>
              <w:marRight w:val="0"/>
              <w:marTop w:val="0"/>
              <w:marBottom w:val="0"/>
              <w:divBdr>
                <w:top w:val="none" w:sz="0" w:space="0" w:color="auto"/>
                <w:left w:val="none" w:sz="0" w:space="0" w:color="auto"/>
                <w:bottom w:val="none" w:sz="0" w:space="0" w:color="auto"/>
                <w:right w:val="none" w:sz="0" w:space="0" w:color="auto"/>
              </w:divBdr>
            </w:div>
            <w:div w:id="1604922559">
              <w:marLeft w:val="0"/>
              <w:marRight w:val="0"/>
              <w:marTop w:val="0"/>
              <w:marBottom w:val="0"/>
              <w:divBdr>
                <w:top w:val="none" w:sz="0" w:space="0" w:color="auto"/>
                <w:left w:val="none" w:sz="0" w:space="0" w:color="auto"/>
                <w:bottom w:val="none" w:sz="0" w:space="0" w:color="auto"/>
                <w:right w:val="none" w:sz="0" w:space="0" w:color="auto"/>
              </w:divBdr>
            </w:div>
            <w:div w:id="1638533850">
              <w:marLeft w:val="0"/>
              <w:marRight w:val="0"/>
              <w:marTop w:val="0"/>
              <w:marBottom w:val="0"/>
              <w:divBdr>
                <w:top w:val="none" w:sz="0" w:space="0" w:color="auto"/>
                <w:left w:val="none" w:sz="0" w:space="0" w:color="auto"/>
                <w:bottom w:val="none" w:sz="0" w:space="0" w:color="auto"/>
                <w:right w:val="none" w:sz="0" w:space="0" w:color="auto"/>
              </w:divBdr>
            </w:div>
            <w:div w:id="1776486137">
              <w:marLeft w:val="0"/>
              <w:marRight w:val="0"/>
              <w:marTop w:val="0"/>
              <w:marBottom w:val="0"/>
              <w:divBdr>
                <w:top w:val="none" w:sz="0" w:space="0" w:color="auto"/>
                <w:left w:val="none" w:sz="0" w:space="0" w:color="auto"/>
                <w:bottom w:val="none" w:sz="0" w:space="0" w:color="auto"/>
                <w:right w:val="none" w:sz="0" w:space="0" w:color="auto"/>
              </w:divBdr>
            </w:div>
            <w:div w:id="1782802133">
              <w:marLeft w:val="0"/>
              <w:marRight w:val="0"/>
              <w:marTop w:val="0"/>
              <w:marBottom w:val="0"/>
              <w:divBdr>
                <w:top w:val="none" w:sz="0" w:space="0" w:color="auto"/>
                <w:left w:val="none" w:sz="0" w:space="0" w:color="auto"/>
                <w:bottom w:val="none" w:sz="0" w:space="0" w:color="auto"/>
                <w:right w:val="none" w:sz="0" w:space="0" w:color="auto"/>
              </w:divBdr>
            </w:div>
            <w:div w:id="1834685926">
              <w:marLeft w:val="0"/>
              <w:marRight w:val="0"/>
              <w:marTop w:val="0"/>
              <w:marBottom w:val="0"/>
              <w:divBdr>
                <w:top w:val="none" w:sz="0" w:space="0" w:color="auto"/>
                <w:left w:val="none" w:sz="0" w:space="0" w:color="auto"/>
                <w:bottom w:val="none" w:sz="0" w:space="0" w:color="auto"/>
                <w:right w:val="none" w:sz="0" w:space="0" w:color="auto"/>
              </w:divBdr>
            </w:div>
            <w:div w:id="1834829697">
              <w:marLeft w:val="0"/>
              <w:marRight w:val="0"/>
              <w:marTop w:val="0"/>
              <w:marBottom w:val="0"/>
              <w:divBdr>
                <w:top w:val="none" w:sz="0" w:space="0" w:color="auto"/>
                <w:left w:val="none" w:sz="0" w:space="0" w:color="auto"/>
                <w:bottom w:val="none" w:sz="0" w:space="0" w:color="auto"/>
                <w:right w:val="none" w:sz="0" w:space="0" w:color="auto"/>
              </w:divBdr>
            </w:div>
            <w:div w:id="1869414483">
              <w:marLeft w:val="0"/>
              <w:marRight w:val="0"/>
              <w:marTop w:val="0"/>
              <w:marBottom w:val="0"/>
              <w:divBdr>
                <w:top w:val="none" w:sz="0" w:space="0" w:color="auto"/>
                <w:left w:val="none" w:sz="0" w:space="0" w:color="auto"/>
                <w:bottom w:val="none" w:sz="0" w:space="0" w:color="auto"/>
                <w:right w:val="none" w:sz="0" w:space="0" w:color="auto"/>
              </w:divBdr>
            </w:div>
            <w:div w:id="1906144786">
              <w:marLeft w:val="0"/>
              <w:marRight w:val="0"/>
              <w:marTop w:val="0"/>
              <w:marBottom w:val="0"/>
              <w:divBdr>
                <w:top w:val="none" w:sz="0" w:space="0" w:color="auto"/>
                <w:left w:val="none" w:sz="0" w:space="0" w:color="auto"/>
                <w:bottom w:val="none" w:sz="0" w:space="0" w:color="auto"/>
                <w:right w:val="none" w:sz="0" w:space="0" w:color="auto"/>
              </w:divBdr>
            </w:div>
            <w:div w:id="1971082520">
              <w:marLeft w:val="0"/>
              <w:marRight w:val="0"/>
              <w:marTop w:val="0"/>
              <w:marBottom w:val="0"/>
              <w:divBdr>
                <w:top w:val="none" w:sz="0" w:space="0" w:color="auto"/>
                <w:left w:val="none" w:sz="0" w:space="0" w:color="auto"/>
                <w:bottom w:val="none" w:sz="0" w:space="0" w:color="auto"/>
                <w:right w:val="none" w:sz="0" w:space="0" w:color="auto"/>
              </w:divBdr>
            </w:div>
            <w:div w:id="1976640164">
              <w:marLeft w:val="0"/>
              <w:marRight w:val="0"/>
              <w:marTop w:val="0"/>
              <w:marBottom w:val="0"/>
              <w:divBdr>
                <w:top w:val="none" w:sz="0" w:space="0" w:color="auto"/>
                <w:left w:val="none" w:sz="0" w:space="0" w:color="auto"/>
                <w:bottom w:val="none" w:sz="0" w:space="0" w:color="auto"/>
                <w:right w:val="none" w:sz="0" w:space="0" w:color="auto"/>
              </w:divBdr>
            </w:div>
            <w:div w:id="2031029794">
              <w:marLeft w:val="0"/>
              <w:marRight w:val="0"/>
              <w:marTop w:val="0"/>
              <w:marBottom w:val="0"/>
              <w:divBdr>
                <w:top w:val="none" w:sz="0" w:space="0" w:color="auto"/>
                <w:left w:val="none" w:sz="0" w:space="0" w:color="auto"/>
                <w:bottom w:val="none" w:sz="0" w:space="0" w:color="auto"/>
                <w:right w:val="none" w:sz="0" w:space="0" w:color="auto"/>
              </w:divBdr>
            </w:div>
            <w:div w:id="2054768817">
              <w:marLeft w:val="0"/>
              <w:marRight w:val="0"/>
              <w:marTop w:val="0"/>
              <w:marBottom w:val="0"/>
              <w:divBdr>
                <w:top w:val="none" w:sz="0" w:space="0" w:color="auto"/>
                <w:left w:val="none" w:sz="0" w:space="0" w:color="auto"/>
                <w:bottom w:val="none" w:sz="0" w:space="0" w:color="auto"/>
                <w:right w:val="none" w:sz="0" w:space="0" w:color="auto"/>
              </w:divBdr>
            </w:div>
            <w:div w:id="2055998937">
              <w:marLeft w:val="0"/>
              <w:marRight w:val="0"/>
              <w:marTop w:val="0"/>
              <w:marBottom w:val="0"/>
              <w:divBdr>
                <w:top w:val="none" w:sz="0" w:space="0" w:color="auto"/>
                <w:left w:val="none" w:sz="0" w:space="0" w:color="auto"/>
                <w:bottom w:val="none" w:sz="0" w:space="0" w:color="auto"/>
                <w:right w:val="none" w:sz="0" w:space="0" w:color="auto"/>
              </w:divBdr>
            </w:div>
            <w:div w:id="2075740007">
              <w:marLeft w:val="0"/>
              <w:marRight w:val="0"/>
              <w:marTop w:val="0"/>
              <w:marBottom w:val="0"/>
              <w:divBdr>
                <w:top w:val="none" w:sz="0" w:space="0" w:color="auto"/>
                <w:left w:val="none" w:sz="0" w:space="0" w:color="auto"/>
                <w:bottom w:val="none" w:sz="0" w:space="0" w:color="auto"/>
                <w:right w:val="none" w:sz="0" w:space="0" w:color="auto"/>
              </w:divBdr>
            </w:div>
            <w:div w:id="2081053204">
              <w:marLeft w:val="0"/>
              <w:marRight w:val="0"/>
              <w:marTop w:val="0"/>
              <w:marBottom w:val="0"/>
              <w:divBdr>
                <w:top w:val="none" w:sz="0" w:space="0" w:color="auto"/>
                <w:left w:val="none" w:sz="0" w:space="0" w:color="auto"/>
                <w:bottom w:val="none" w:sz="0" w:space="0" w:color="auto"/>
                <w:right w:val="none" w:sz="0" w:space="0" w:color="auto"/>
              </w:divBdr>
            </w:div>
            <w:div w:id="2089576240">
              <w:marLeft w:val="0"/>
              <w:marRight w:val="0"/>
              <w:marTop w:val="0"/>
              <w:marBottom w:val="0"/>
              <w:divBdr>
                <w:top w:val="none" w:sz="0" w:space="0" w:color="auto"/>
                <w:left w:val="none" w:sz="0" w:space="0" w:color="auto"/>
                <w:bottom w:val="none" w:sz="0" w:space="0" w:color="auto"/>
                <w:right w:val="none" w:sz="0" w:space="0" w:color="auto"/>
              </w:divBdr>
            </w:div>
            <w:div w:id="2094274381">
              <w:marLeft w:val="0"/>
              <w:marRight w:val="0"/>
              <w:marTop w:val="0"/>
              <w:marBottom w:val="0"/>
              <w:divBdr>
                <w:top w:val="none" w:sz="0" w:space="0" w:color="auto"/>
                <w:left w:val="none" w:sz="0" w:space="0" w:color="auto"/>
                <w:bottom w:val="none" w:sz="0" w:space="0" w:color="auto"/>
                <w:right w:val="none" w:sz="0" w:space="0" w:color="auto"/>
              </w:divBdr>
            </w:div>
            <w:div w:id="21201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7568">
      <w:bodyDiv w:val="1"/>
      <w:marLeft w:val="0"/>
      <w:marRight w:val="0"/>
      <w:marTop w:val="0"/>
      <w:marBottom w:val="0"/>
      <w:divBdr>
        <w:top w:val="none" w:sz="0" w:space="0" w:color="auto"/>
        <w:left w:val="none" w:sz="0" w:space="0" w:color="auto"/>
        <w:bottom w:val="none" w:sz="0" w:space="0" w:color="auto"/>
        <w:right w:val="none" w:sz="0" w:space="0" w:color="auto"/>
      </w:divBdr>
      <w:divsChild>
        <w:div w:id="1735467098">
          <w:marLeft w:val="0"/>
          <w:marRight w:val="0"/>
          <w:marTop w:val="0"/>
          <w:marBottom w:val="0"/>
          <w:divBdr>
            <w:top w:val="none" w:sz="0" w:space="0" w:color="auto"/>
            <w:left w:val="none" w:sz="0" w:space="0" w:color="auto"/>
            <w:bottom w:val="none" w:sz="0" w:space="0" w:color="auto"/>
            <w:right w:val="none" w:sz="0" w:space="0" w:color="auto"/>
          </w:divBdr>
        </w:div>
      </w:divsChild>
    </w:div>
    <w:div w:id="876166346">
      <w:bodyDiv w:val="1"/>
      <w:marLeft w:val="0"/>
      <w:marRight w:val="0"/>
      <w:marTop w:val="0"/>
      <w:marBottom w:val="0"/>
      <w:divBdr>
        <w:top w:val="none" w:sz="0" w:space="0" w:color="auto"/>
        <w:left w:val="none" w:sz="0" w:space="0" w:color="auto"/>
        <w:bottom w:val="none" w:sz="0" w:space="0" w:color="auto"/>
        <w:right w:val="none" w:sz="0" w:space="0" w:color="auto"/>
      </w:divBdr>
      <w:divsChild>
        <w:div w:id="463736524">
          <w:marLeft w:val="0"/>
          <w:marRight w:val="0"/>
          <w:marTop w:val="0"/>
          <w:marBottom w:val="0"/>
          <w:divBdr>
            <w:top w:val="none" w:sz="0" w:space="0" w:color="auto"/>
            <w:left w:val="none" w:sz="0" w:space="0" w:color="auto"/>
            <w:bottom w:val="none" w:sz="0" w:space="0" w:color="auto"/>
            <w:right w:val="none" w:sz="0" w:space="0" w:color="auto"/>
          </w:divBdr>
        </w:div>
      </w:divsChild>
    </w:div>
    <w:div w:id="892541028">
      <w:bodyDiv w:val="1"/>
      <w:marLeft w:val="0"/>
      <w:marRight w:val="0"/>
      <w:marTop w:val="0"/>
      <w:marBottom w:val="0"/>
      <w:divBdr>
        <w:top w:val="none" w:sz="0" w:space="0" w:color="auto"/>
        <w:left w:val="none" w:sz="0" w:space="0" w:color="auto"/>
        <w:bottom w:val="none" w:sz="0" w:space="0" w:color="auto"/>
        <w:right w:val="none" w:sz="0" w:space="0" w:color="auto"/>
      </w:divBdr>
      <w:divsChild>
        <w:div w:id="424696566">
          <w:marLeft w:val="0"/>
          <w:marRight w:val="0"/>
          <w:marTop w:val="0"/>
          <w:marBottom w:val="0"/>
          <w:divBdr>
            <w:top w:val="none" w:sz="0" w:space="0" w:color="auto"/>
            <w:left w:val="none" w:sz="0" w:space="0" w:color="auto"/>
            <w:bottom w:val="none" w:sz="0" w:space="0" w:color="auto"/>
            <w:right w:val="none" w:sz="0" w:space="0" w:color="auto"/>
          </w:divBdr>
        </w:div>
      </w:divsChild>
    </w:div>
    <w:div w:id="896283903">
      <w:bodyDiv w:val="1"/>
      <w:marLeft w:val="0"/>
      <w:marRight w:val="0"/>
      <w:marTop w:val="0"/>
      <w:marBottom w:val="0"/>
      <w:divBdr>
        <w:top w:val="none" w:sz="0" w:space="0" w:color="auto"/>
        <w:left w:val="none" w:sz="0" w:space="0" w:color="auto"/>
        <w:bottom w:val="none" w:sz="0" w:space="0" w:color="auto"/>
        <w:right w:val="none" w:sz="0" w:space="0" w:color="auto"/>
      </w:divBdr>
      <w:divsChild>
        <w:div w:id="898713149">
          <w:marLeft w:val="0"/>
          <w:marRight w:val="0"/>
          <w:marTop w:val="0"/>
          <w:marBottom w:val="0"/>
          <w:divBdr>
            <w:top w:val="none" w:sz="0" w:space="0" w:color="auto"/>
            <w:left w:val="none" w:sz="0" w:space="0" w:color="auto"/>
            <w:bottom w:val="none" w:sz="0" w:space="0" w:color="auto"/>
            <w:right w:val="none" w:sz="0" w:space="0" w:color="auto"/>
          </w:divBdr>
        </w:div>
      </w:divsChild>
    </w:div>
    <w:div w:id="901410129">
      <w:bodyDiv w:val="1"/>
      <w:marLeft w:val="0"/>
      <w:marRight w:val="0"/>
      <w:marTop w:val="0"/>
      <w:marBottom w:val="0"/>
      <w:divBdr>
        <w:top w:val="none" w:sz="0" w:space="0" w:color="auto"/>
        <w:left w:val="none" w:sz="0" w:space="0" w:color="auto"/>
        <w:bottom w:val="none" w:sz="0" w:space="0" w:color="auto"/>
        <w:right w:val="none" w:sz="0" w:space="0" w:color="auto"/>
      </w:divBdr>
      <w:divsChild>
        <w:div w:id="2025743055">
          <w:marLeft w:val="0"/>
          <w:marRight w:val="0"/>
          <w:marTop w:val="0"/>
          <w:marBottom w:val="0"/>
          <w:divBdr>
            <w:top w:val="none" w:sz="0" w:space="0" w:color="auto"/>
            <w:left w:val="none" w:sz="0" w:space="0" w:color="auto"/>
            <w:bottom w:val="none" w:sz="0" w:space="0" w:color="auto"/>
            <w:right w:val="none" w:sz="0" w:space="0" w:color="auto"/>
          </w:divBdr>
        </w:div>
      </w:divsChild>
    </w:div>
    <w:div w:id="926814033">
      <w:bodyDiv w:val="1"/>
      <w:marLeft w:val="0"/>
      <w:marRight w:val="0"/>
      <w:marTop w:val="0"/>
      <w:marBottom w:val="0"/>
      <w:divBdr>
        <w:top w:val="none" w:sz="0" w:space="0" w:color="auto"/>
        <w:left w:val="none" w:sz="0" w:space="0" w:color="auto"/>
        <w:bottom w:val="none" w:sz="0" w:space="0" w:color="auto"/>
        <w:right w:val="none" w:sz="0" w:space="0" w:color="auto"/>
      </w:divBdr>
      <w:divsChild>
        <w:div w:id="1177499947">
          <w:marLeft w:val="0"/>
          <w:marRight w:val="0"/>
          <w:marTop w:val="0"/>
          <w:marBottom w:val="0"/>
          <w:divBdr>
            <w:top w:val="none" w:sz="0" w:space="0" w:color="auto"/>
            <w:left w:val="none" w:sz="0" w:space="0" w:color="auto"/>
            <w:bottom w:val="none" w:sz="0" w:space="0" w:color="auto"/>
            <w:right w:val="none" w:sz="0" w:space="0" w:color="auto"/>
          </w:divBdr>
        </w:div>
      </w:divsChild>
    </w:div>
    <w:div w:id="945769822">
      <w:bodyDiv w:val="1"/>
      <w:marLeft w:val="0"/>
      <w:marRight w:val="0"/>
      <w:marTop w:val="0"/>
      <w:marBottom w:val="0"/>
      <w:divBdr>
        <w:top w:val="none" w:sz="0" w:space="0" w:color="auto"/>
        <w:left w:val="none" w:sz="0" w:space="0" w:color="auto"/>
        <w:bottom w:val="none" w:sz="0" w:space="0" w:color="auto"/>
        <w:right w:val="none" w:sz="0" w:space="0" w:color="auto"/>
      </w:divBdr>
      <w:divsChild>
        <w:div w:id="571549847">
          <w:marLeft w:val="0"/>
          <w:marRight w:val="0"/>
          <w:marTop w:val="0"/>
          <w:marBottom w:val="0"/>
          <w:divBdr>
            <w:top w:val="none" w:sz="0" w:space="0" w:color="auto"/>
            <w:left w:val="none" w:sz="0" w:space="0" w:color="auto"/>
            <w:bottom w:val="none" w:sz="0" w:space="0" w:color="auto"/>
            <w:right w:val="none" w:sz="0" w:space="0" w:color="auto"/>
          </w:divBdr>
        </w:div>
      </w:divsChild>
    </w:div>
    <w:div w:id="946352632">
      <w:bodyDiv w:val="1"/>
      <w:marLeft w:val="0"/>
      <w:marRight w:val="0"/>
      <w:marTop w:val="0"/>
      <w:marBottom w:val="0"/>
      <w:divBdr>
        <w:top w:val="none" w:sz="0" w:space="0" w:color="auto"/>
        <w:left w:val="none" w:sz="0" w:space="0" w:color="auto"/>
        <w:bottom w:val="none" w:sz="0" w:space="0" w:color="auto"/>
        <w:right w:val="none" w:sz="0" w:space="0" w:color="auto"/>
      </w:divBdr>
      <w:divsChild>
        <w:div w:id="1240672557">
          <w:marLeft w:val="0"/>
          <w:marRight w:val="0"/>
          <w:marTop w:val="0"/>
          <w:marBottom w:val="0"/>
          <w:divBdr>
            <w:top w:val="none" w:sz="0" w:space="0" w:color="auto"/>
            <w:left w:val="none" w:sz="0" w:space="0" w:color="auto"/>
            <w:bottom w:val="none" w:sz="0" w:space="0" w:color="auto"/>
            <w:right w:val="none" w:sz="0" w:space="0" w:color="auto"/>
          </w:divBdr>
        </w:div>
      </w:divsChild>
    </w:div>
    <w:div w:id="954940604">
      <w:bodyDiv w:val="1"/>
      <w:marLeft w:val="0"/>
      <w:marRight w:val="0"/>
      <w:marTop w:val="0"/>
      <w:marBottom w:val="0"/>
      <w:divBdr>
        <w:top w:val="none" w:sz="0" w:space="0" w:color="auto"/>
        <w:left w:val="none" w:sz="0" w:space="0" w:color="auto"/>
        <w:bottom w:val="none" w:sz="0" w:space="0" w:color="auto"/>
        <w:right w:val="none" w:sz="0" w:space="0" w:color="auto"/>
      </w:divBdr>
      <w:divsChild>
        <w:div w:id="1414860562">
          <w:marLeft w:val="0"/>
          <w:marRight w:val="0"/>
          <w:marTop w:val="0"/>
          <w:marBottom w:val="0"/>
          <w:divBdr>
            <w:top w:val="none" w:sz="0" w:space="0" w:color="auto"/>
            <w:left w:val="none" w:sz="0" w:space="0" w:color="auto"/>
            <w:bottom w:val="none" w:sz="0" w:space="0" w:color="auto"/>
            <w:right w:val="none" w:sz="0" w:space="0" w:color="auto"/>
          </w:divBdr>
        </w:div>
      </w:divsChild>
    </w:div>
    <w:div w:id="958532569">
      <w:bodyDiv w:val="1"/>
      <w:marLeft w:val="0"/>
      <w:marRight w:val="0"/>
      <w:marTop w:val="0"/>
      <w:marBottom w:val="0"/>
      <w:divBdr>
        <w:top w:val="none" w:sz="0" w:space="0" w:color="auto"/>
        <w:left w:val="none" w:sz="0" w:space="0" w:color="auto"/>
        <w:bottom w:val="none" w:sz="0" w:space="0" w:color="auto"/>
        <w:right w:val="none" w:sz="0" w:space="0" w:color="auto"/>
      </w:divBdr>
      <w:divsChild>
        <w:div w:id="787313680">
          <w:marLeft w:val="0"/>
          <w:marRight w:val="0"/>
          <w:marTop w:val="0"/>
          <w:marBottom w:val="0"/>
          <w:divBdr>
            <w:top w:val="none" w:sz="0" w:space="0" w:color="auto"/>
            <w:left w:val="none" w:sz="0" w:space="0" w:color="auto"/>
            <w:bottom w:val="none" w:sz="0" w:space="0" w:color="auto"/>
            <w:right w:val="none" w:sz="0" w:space="0" w:color="auto"/>
          </w:divBdr>
        </w:div>
      </w:divsChild>
    </w:div>
    <w:div w:id="962344457">
      <w:bodyDiv w:val="1"/>
      <w:marLeft w:val="0"/>
      <w:marRight w:val="0"/>
      <w:marTop w:val="0"/>
      <w:marBottom w:val="0"/>
      <w:divBdr>
        <w:top w:val="none" w:sz="0" w:space="0" w:color="auto"/>
        <w:left w:val="none" w:sz="0" w:space="0" w:color="auto"/>
        <w:bottom w:val="none" w:sz="0" w:space="0" w:color="auto"/>
        <w:right w:val="none" w:sz="0" w:space="0" w:color="auto"/>
      </w:divBdr>
      <w:divsChild>
        <w:div w:id="953563472">
          <w:marLeft w:val="0"/>
          <w:marRight w:val="0"/>
          <w:marTop w:val="0"/>
          <w:marBottom w:val="0"/>
          <w:divBdr>
            <w:top w:val="none" w:sz="0" w:space="0" w:color="auto"/>
            <w:left w:val="none" w:sz="0" w:space="0" w:color="auto"/>
            <w:bottom w:val="none" w:sz="0" w:space="0" w:color="auto"/>
            <w:right w:val="none" w:sz="0" w:space="0" w:color="auto"/>
          </w:divBdr>
        </w:div>
      </w:divsChild>
    </w:div>
    <w:div w:id="969164809">
      <w:bodyDiv w:val="1"/>
      <w:marLeft w:val="0"/>
      <w:marRight w:val="0"/>
      <w:marTop w:val="0"/>
      <w:marBottom w:val="0"/>
      <w:divBdr>
        <w:top w:val="none" w:sz="0" w:space="0" w:color="auto"/>
        <w:left w:val="none" w:sz="0" w:space="0" w:color="auto"/>
        <w:bottom w:val="none" w:sz="0" w:space="0" w:color="auto"/>
        <w:right w:val="none" w:sz="0" w:space="0" w:color="auto"/>
      </w:divBdr>
      <w:divsChild>
        <w:div w:id="313606844">
          <w:marLeft w:val="0"/>
          <w:marRight w:val="0"/>
          <w:marTop w:val="0"/>
          <w:marBottom w:val="0"/>
          <w:divBdr>
            <w:top w:val="none" w:sz="0" w:space="0" w:color="auto"/>
            <w:left w:val="none" w:sz="0" w:space="0" w:color="auto"/>
            <w:bottom w:val="none" w:sz="0" w:space="0" w:color="auto"/>
            <w:right w:val="none" w:sz="0" w:space="0" w:color="auto"/>
          </w:divBdr>
        </w:div>
      </w:divsChild>
    </w:div>
    <w:div w:id="985859357">
      <w:bodyDiv w:val="1"/>
      <w:marLeft w:val="0"/>
      <w:marRight w:val="0"/>
      <w:marTop w:val="0"/>
      <w:marBottom w:val="0"/>
      <w:divBdr>
        <w:top w:val="none" w:sz="0" w:space="0" w:color="auto"/>
        <w:left w:val="none" w:sz="0" w:space="0" w:color="auto"/>
        <w:bottom w:val="none" w:sz="0" w:space="0" w:color="auto"/>
        <w:right w:val="none" w:sz="0" w:space="0" w:color="auto"/>
      </w:divBdr>
      <w:divsChild>
        <w:div w:id="715549208">
          <w:marLeft w:val="0"/>
          <w:marRight w:val="0"/>
          <w:marTop w:val="0"/>
          <w:marBottom w:val="0"/>
          <w:divBdr>
            <w:top w:val="none" w:sz="0" w:space="0" w:color="auto"/>
            <w:left w:val="none" w:sz="0" w:space="0" w:color="auto"/>
            <w:bottom w:val="none" w:sz="0" w:space="0" w:color="auto"/>
            <w:right w:val="none" w:sz="0" w:space="0" w:color="auto"/>
          </w:divBdr>
        </w:div>
      </w:divsChild>
    </w:div>
    <w:div w:id="1002777181">
      <w:bodyDiv w:val="1"/>
      <w:marLeft w:val="0"/>
      <w:marRight w:val="0"/>
      <w:marTop w:val="0"/>
      <w:marBottom w:val="0"/>
      <w:divBdr>
        <w:top w:val="none" w:sz="0" w:space="0" w:color="auto"/>
        <w:left w:val="none" w:sz="0" w:space="0" w:color="auto"/>
        <w:bottom w:val="none" w:sz="0" w:space="0" w:color="auto"/>
        <w:right w:val="none" w:sz="0" w:space="0" w:color="auto"/>
      </w:divBdr>
      <w:divsChild>
        <w:div w:id="103692076">
          <w:marLeft w:val="0"/>
          <w:marRight w:val="0"/>
          <w:marTop w:val="0"/>
          <w:marBottom w:val="0"/>
          <w:divBdr>
            <w:top w:val="none" w:sz="0" w:space="0" w:color="auto"/>
            <w:left w:val="none" w:sz="0" w:space="0" w:color="auto"/>
            <w:bottom w:val="none" w:sz="0" w:space="0" w:color="auto"/>
            <w:right w:val="none" w:sz="0" w:space="0" w:color="auto"/>
          </w:divBdr>
        </w:div>
      </w:divsChild>
    </w:div>
    <w:div w:id="1004208179">
      <w:bodyDiv w:val="1"/>
      <w:marLeft w:val="0"/>
      <w:marRight w:val="0"/>
      <w:marTop w:val="0"/>
      <w:marBottom w:val="0"/>
      <w:divBdr>
        <w:top w:val="none" w:sz="0" w:space="0" w:color="auto"/>
        <w:left w:val="none" w:sz="0" w:space="0" w:color="auto"/>
        <w:bottom w:val="none" w:sz="0" w:space="0" w:color="auto"/>
        <w:right w:val="none" w:sz="0" w:space="0" w:color="auto"/>
      </w:divBdr>
    </w:div>
    <w:div w:id="1029793668">
      <w:bodyDiv w:val="1"/>
      <w:marLeft w:val="0"/>
      <w:marRight w:val="0"/>
      <w:marTop w:val="0"/>
      <w:marBottom w:val="0"/>
      <w:divBdr>
        <w:top w:val="none" w:sz="0" w:space="0" w:color="auto"/>
        <w:left w:val="none" w:sz="0" w:space="0" w:color="auto"/>
        <w:bottom w:val="none" w:sz="0" w:space="0" w:color="auto"/>
        <w:right w:val="none" w:sz="0" w:space="0" w:color="auto"/>
      </w:divBdr>
      <w:divsChild>
        <w:div w:id="1726097352">
          <w:marLeft w:val="0"/>
          <w:marRight w:val="0"/>
          <w:marTop w:val="0"/>
          <w:marBottom w:val="0"/>
          <w:divBdr>
            <w:top w:val="none" w:sz="0" w:space="0" w:color="auto"/>
            <w:left w:val="none" w:sz="0" w:space="0" w:color="auto"/>
            <w:bottom w:val="none" w:sz="0" w:space="0" w:color="auto"/>
            <w:right w:val="none" w:sz="0" w:space="0" w:color="auto"/>
          </w:divBdr>
        </w:div>
      </w:divsChild>
    </w:div>
    <w:div w:id="1034577524">
      <w:bodyDiv w:val="1"/>
      <w:marLeft w:val="0"/>
      <w:marRight w:val="0"/>
      <w:marTop w:val="0"/>
      <w:marBottom w:val="0"/>
      <w:divBdr>
        <w:top w:val="none" w:sz="0" w:space="0" w:color="auto"/>
        <w:left w:val="none" w:sz="0" w:space="0" w:color="auto"/>
        <w:bottom w:val="none" w:sz="0" w:space="0" w:color="auto"/>
        <w:right w:val="none" w:sz="0" w:space="0" w:color="auto"/>
      </w:divBdr>
      <w:divsChild>
        <w:div w:id="2121878124">
          <w:marLeft w:val="0"/>
          <w:marRight w:val="0"/>
          <w:marTop w:val="0"/>
          <w:marBottom w:val="0"/>
          <w:divBdr>
            <w:top w:val="none" w:sz="0" w:space="0" w:color="auto"/>
            <w:left w:val="none" w:sz="0" w:space="0" w:color="auto"/>
            <w:bottom w:val="none" w:sz="0" w:space="0" w:color="auto"/>
            <w:right w:val="none" w:sz="0" w:space="0" w:color="auto"/>
          </w:divBdr>
        </w:div>
      </w:divsChild>
    </w:div>
    <w:div w:id="1034691910">
      <w:bodyDiv w:val="1"/>
      <w:marLeft w:val="0"/>
      <w:marRight w:val="0"/>
      <w:marTop w:val="0"/>
      <w:marBottom w:val="0"/>
      <w:divBdr>
        <w:top w:val="none" w:sz="0" w:space="0" w:color="auto"/>
        <w:left w:val="none" w:sz="0" w:space="0" w:color="auto"/>
        <w:bottom w:val="none" w:sz="0" w:space="0" w:color="auto"/>
        <w:right w:val="none" w:sz="0" w:space="0" w:color="auto"/>
      </w:divBdr>
      <w:divsChild>
        <w:div w:id="999651558">
          <w:marLeft w:val="0"/>
          <w:marRight w:val="0"/>
          <w:marTop w:val="0"/>
          <w:marBottom w:val="0"/>
          <w:divBdr>
            <w:top w:val="none" w:sz="0" w:space="0" w:color="auto"/>
            <w:left w:val="none" w:sz="0" w:space="0" w:color="auto"/>
            <w:bottom w:val="none" w:sz="0" w:space="0" w:color="auto"/>
            <w:right w:val="none" w:sz="0" w:space="0" w:color="auto"/>
          </w:divBdr>
        </w:div>
      </w:divsChild>
    </w:div>
    <w:div w:id="1044913658">
      <w:bodyDiv w:val="1"/>
      <w:marLeft w:val="0"/>
      <w:marRight w:val="0"/>
      <w:marTop w:val="0"/>
      <w:marBottom w:val="0"/>
      <w:divBdr>
        <w:top w:val="none" w:sz="0" w:space="0" w:color="auto"/>
        <w:left w:val="none" w:sz="0" w:space="0" w:color="auto"/>
        <w:bottom w:val="none" w:sz="0" w:space="0" w:color="auto"/>
        <w:right w:val="none" w:sz="0" w:space="0" w:color="auto"/>
      </w:divBdr>
    </w:div>
    <w:div w:id="1045522756">
      <w:bodyDiv w:val="1"/>
      <w:marLeft w:val="0"/>
      <w:marRight w:val="0"/>
      <w:marTop w:val="0"/>
      <w:marBottom w:val="0"/>
      <w:divBdr>
        <w:top w:val="none" w:sz="0" w:space="0" w:color="auto"/>
        <w:left w:val="none" w:sz="0" w:space="0" w:color="auto"/>
        <w:bottom w:val="none" w:sz="0" w:space="0" w:color="auto"/>
        <w:right w:val="none" w:sz="0" w:space="0" w:color="auto"/>
      </w:divBdr>
      <w:divsChild>
        <w:div w:id="826286250">
          <w:marLeft w:val="0"/>
          <w:marRight w:val="0"/>
          <w:marTop w:val="0"/>
          <w:marBottom w:val="0"/>
          <w:divBdr>
            <w:top w:val="none" w:sz="0" w:space="0" w:color="auto"/>
            <w:left w:val="none" w:sz="0" w:space="0" w:color="auto"/>
            <w:bottom w:val="none" w:sz="0" w:space="0" w:color="auto"/>
            <w:right w:val="none" w:sz="0" w:space="0" w:color="auto"/>
          </w:divBdr>
        </w:div>
      </w:divsChild>
    </w:div>
    <w:div w:id="1048340722">
      <w:bodyDiv w:val="1"/>
      <w:marLeft w:val="0"/>
      <w:marRight w:val="0"/>
      <w:marTop w:val="0"/>
      <w:marBottom w:val="0"/>
      <w:divBdr>
        <w:top w:val="none" w:sz="0" w:space="0" w:color="auto"/>
        <w:left w:val="none" w:sz="0" w:space="0" w:color="auto"/>
        <w:bottom w:val="none" w:sz="0" w:space="0" w:color="auto"/>
        <w:right w:val="none" w:sz="0" w:space="0" w:color="auto"/>
      </w:divBdr>
      <w:divsChild>
        <w:div w:id="498732578">
          <w:marLeft w:val="0"/>
          <w:marRight w:val="0"/>
          <w:marTop w:val="0"/>
          <w:marBottom w:val="0"/>
          <w:divBdr>
            <w:top w:val="none" w:sz="0" w:space="0" w:color="auto"/>
            <w:left w:val="none" w:sz="0" w:space="0" w:color="auto"/>
            <w:bottom w:val="none" w:sz="0" w:space="0" w:color="auto"/>
            <w:right w:val="none" w:sz="0" w:space="0" w:color="auto"/>
          </w:divBdr>
        </w:div>
      </w:divsChild>
    </w:div>
    <w:div w:id="1054231583">
      <w:bodyDiv w:val="1"/>
      <w:marLeft w:val="0"/>
      <w:marRight w:val="0"/>
      <w:marTop w:val="0"/>
      <w:marBottom w:val="0"/>
      <w:divBdr>
        <w:top w:val="none" w:sz="0" w:space="0" w:color="auto"/>
        <w:left w:val="none" w:sz="0" w:space="0" w:color="auto"/>
        <w:bottom w:val="none" w:sz="0" w:space="0" w:color="auto"/>
        <w:right w:val="none" w:sz="0" w:space="0" w:color="auto"/>
      </w:divBdr>
      <w:divsChild>
        <w:div w:id="526874637">
          <w:marLeft w:val="0"/>
          <w:marRight w:val="0"/>
          <w:marTop w:val="0"/>
          <w:marBottom w:val="0"/>
          <w:divBdr>
            <w:top w:val="none" w:sz="0" w:space="0" w:color="auto"/>
            <w:left w:val="none" w:sz="0" w:space="0" w:color="auto"/>
            <w:bottom w:val="none" w:sz="0" w:space="0" w:color="auto"/>
            <w:right w:val="none" w:sz="0" w:space="0" w:color="auto"/>
          </w:divBdr>
        </w:div>
      </w:divsChild>
    </w:div>
    <w:div w:id="1055466098">
      <w:bodyDiv w:val="1"/>
      <w:marLeft w:val="0"/>
      <w:marRight w:val="0"/>
      <w:marTop w:val="0"/>
      <w:marBottom w:val="0"/>
      <w:divBdr>
        <w:top w:val="none" w:sz="0" w:space="0" w:color="auto"/>
        <w:left w:val="none" w:sz="0" w:space="0" w:color="auto"/>
        <w:bottom w:val="none" w:sz="0" w:space="0" w:color="auto"/>
        <w:right w:val="none" w:sz="0" w:space="0" w:color="auto"/>
      </w:divBdr>
      <w:divsChild>
        <w:div w:id="1530528917">
          <w:marLeft w:val="0"/>
          <w:marRight w:val="0"/>
          <w:marTop w:val="0"/>
          <w:marBottom w:val="0"/>
          <w:divBdr>
            <w:top w:val="none" w:sz="0" w:space="0" w:color="auto"/>
            <w:left w:val="none" w:sz="0" w:space="0" w:color="auto"/>
            <w:bottom w:val="none" w:sz="0" w:space="0" w:color="auto"/>
            <w:right w:val="none" w:sz="0" w:space="0" w:color="auto"/>
          </w:divBdr>
        </w:div>
      </w:divsChild>
    </w:div>
    <w:div w:id="1064765454">
      <w:bodyDiv w:val="1"/>
      <w:marLeft w:val="0"/>
      <w:marRight w:val="0"/>
      <w:marTop w:val="0"/>
      <w:marBottom w:val="0"/>
      <w:divBdr>
        <w:top w:val="none" w:sz="0" w:space="0" w:color="auto"/>
        <w:left w:val="none" w:sz="0" w:space="0" w:color="auto"/>
        <w:bottom w:val="none" w:sz="0" w:space="0" w:color="auto"/>
        <w:right w:val="none" w:sz="0" w:space="0" w:color="auto"/>
      </w:divBdr>
      <w:divsChild>
        <w:div w:id="841815343">
          <w:marLeft w:val="0"/>
          <w:marRight w:val="0"/>
          <w:marTop w:val="0"/>
          <w:marBottom w:val="0"/>
          <w:divBdr>
            <w:top w:val="none" w:sz="0" w:space="0" w:color="auto"/>
            <w:left w:val="none" w:sz="0" w:space="0" w:color="auto"/>
            <w:bottom w:val="none" w:sz="0" w:space="0" w:color="auto"/>
            <w:right w:val="none" w:sz="0" w:space="0" w:color="auto"/>
          </w:divBdr>
        </w:div>
      </w:divsChild>
    </w:div>
    <w:div w:id="1078212506">
      <w:bodyDiv w:val="1"/>
      <w:marLeft w:val="0"/>
      <w:marRight w:val="0"/>
      <w:marTop w:val="0"/>
      <w:marBottom w:val="0"/>
      <w:divBdr>
        <w:top w:val="none" w:sz="0" w:space="0" w:color="auto"/>
        <w:left w:val="none" w:sz="0" w:space="0" w:color="auto"/>
        <w:bottom w:val="none" w:sz="0" w:space="0" w:color="auto"/>
        <w:right w:val="none" w:sz="0" w:space="0" w:color="auto"/>
      </w:divBdr>
      <w:divsChild>
        <w:div w:id="1507600098">
          <w:marLeft w:val="0"/>
          <w:marRight w:val="0"/>
          <w:marTop w:val="0"/>
          <w:marBottom w:val="0"/>
          <w:divBdr>
            <w:top w:val="none" w:sz="0" w:space="0" w:color="auto"/>
            <w:left w:val="none" w:sz="0" w:space="0" w:color="auto"/>
            <w:bottom w:val="none" w:sz="0" w:space="0" w:color="auto"/>
            <w:right w:val="none" w:sz="0" w:space="0" w:color="auto"/>
          </w:divBdr>
        </w:div>
      </w:divsChild>
    </w:div>
    <w:div w:id="1096711678">
      <w:bodyDiv w:val="1"/>
      <w:marLeft w:val="0"/>
      <w:marRight w:val="0"/>
      <w:marTop w:val="0"/>
      <w:marBottom w:val="0"/>
      <w:divBdr>
        <w:top w:val="none" w:sz="0" w:space="0" w:color="auto"/>
        <w:left w:val="none" w:sz="0" w:space="0" w:color="auto"/>
        <w:bottom w:val="none" w:sz="0" w:space="0" w:color="auto"/>
        <w:right w:val="none" w:sz="0" w:space="0" w:color="auto"/>
      </w:divBdr>
      <w:divsChild>
        <w:div w:id="1384869340">
          <w:marLeft w:val="0"/>
          <w:marRight w:val="0"/>
          <w:marTop w:val="0"/>
          <w:marBottom w:val="0"/>
          <w:divBdr>
            <w:top w:val="none" w:sz="0" w:space="0" w:color="auto"/>
            <w:left w:val="none" w:sz="0" w:space="0" w:color="auto"/>
            <w:bottom w:val="none" w:sz="0" w:space="0" w:color="auto"/>
            <w:right w:val="none" w:sz="0" w:space="0" w:color="auto"/>
          </w:divBdr>
        </w:div>
      </w:divsChild>
    </w:div>
    <w:div w:id="1102410192">
      <w:bodyDiv w:val="1"/>
      <w:marLeft w:val="0"/>
      <w:marRight w:val="0"/>
      <w:marTop w:val="0"/>
      <w:marBottom w:val="0"/>
      <w:divBdr>
        <w:top w:val="none" w:sz="0" w:space="0" w:color="auto"/>
        <w:left w:val="none" w:sz="0" w:space="0" w:color="auto"/>
        <w:bottom w:val="none" w:sz="0" w:space="0" w:color="auto"/>
        <w:right w:val="none" w:sz="0" w:space="0" w:color="auto"/>
      </w:divBdr>
      <w:divsChild>
        <w:div w:id="378436755">
          <w:marLeft w:val="0"/>
          <w:marRight w:val="0"/>
          <w:marTop w:val="0"/>
          <w:marBottom w:val="0"/>
          <w:divBdr>
            <w:top w:val="none" w:sz="0" w:space="0" w:color="auto"/>
            <w:left w:val="none" w:sz="0" w:space="0" w:color="auto"/>
            <w:bottom w:val="none" w:sz="0" w:space="0" w:color="auto"/>
            <w:right w:val="none" w:sz="0" w:space="0" w:color="auto"/>
          </w:divBdr>
        </w:div>
      </w:divsChild>
    </w:div>
    <w:div w:id="1103961744">
      <w:bodyDiv w:val="1"/>
      <w:marLeft w:val="0"/>
      <w:marRight w:val="0"/>
      <w:marTop w:val="0"/>
      <w:marBottom w:val="0"/>
      <w:divBdr>
        <w:top w:val="none" w:sz="0" w:space="0" w:color="auto"/>
        <w:left w:val="none" w:sz="0" w:space="0" w:color="auto"/>
        <w:bottom w:val="none" w:sz="0" w:space="0" w:color="auto"/>
        <w:right w:val="none" w:sz="0" w:space="0" w:color="auto"/>
      </w:divBdr>
      <w:divsChild>
        <w:div w:id="121921698">
          <w:marLeft w:val="0"/>
          <w:marRight w:val="0"/>
          <w:marTop w:val="0"/>
          <w:marBottom w:val="0"/>
          <w:divBdr>
            <w:top w:val="none" w:sz="0" w:space="0" w:color="auto"/>
            <w:left w:val="none" w:sz="0" w:space="0" w:color="auto"/>
            <w:bottom w:val="none" w:sz="0" w:space="0" w:color="auto"/>
            <w:right w:val="none" w:sz="0" w:space="0" w:color="auto"/>
          </w:divBdr>
        </w:div>
      </w:divsChild>
    </w:div>
    <w:div w:id="1119109061">
      <w:bodyDiv w:val="1"/>
      <w:marLeft w:val="0"/>
      <w:marRight w:val="0"/>
      <w:marTop w:val="0"/>
      <w:marBottom w:val="0"/>
      <w:divBdr>
        <w:top w:val="none" w:sz="0" w:space="0" w:color="auto"/>
        <w:left w:val="none" w:sz="0" w:space="0" w:color="auto"/>
        <w:bottom w:val="none" w:sz="0" w:space="0" w:color="auto"/>
        <w:right w:val="none" w:sz="0" w:space="0" w:color="auto"/>
      </w:divBdr>
      <w:divsChild>
        <w:div w:id="1135098315">
          <w:marLeft w:val="0"/>
          <w:marRight w:val="0"/>
          <w:marTop w:val="0"/>
          <w:marBottom w:val="0"/>
          <w:divBdr>
            <w:top w:val="none" w:sz="0" w:space="0" w:color="auto"/>
            <w:left w:val="none" w:sz="0" w:space="0" w:color="auto"/>
            <w:bottom w:val="none" w:sz="0" w:space="0" w:color="auto"/>
            <w:right w:val="none" w:sz="0" w:space="0" w:color="auto"/>
          </w:divBdr>
        </w:div>
      </w:divsChild>
    </w:div>
    <w:div w:id="1130900108">
      <w:bodyDiv w:val="1"/>
      <w:marLeft w:val="0"/>
      <w:marRight w:val="0"/>
      <w:marTop w:val="0"/>
      <w:marBottom w:val="0"/>
      <w:divBdr>
        <w:top w:val="none" w:sz="0" w:space="0" w:color="auto"/>
        <w:left w:val="none" w:sz="0" w:space="0" w:color="auto"/>
        <w:bottom w:val="none" w:sz="0" w:space="0" w:color="auto"/>
        <w:right w:val="none" w:sz="0" w:space="0" w:color="auto"/>
      </w:divBdr>
    </w:div>
    <w:div w:id="1144390761">
      <w:bodyDiv w:val="1"/>
      <w:marLeft w:val="0"/>
      <w:marRight w:val="0"/>
      <w:marTop w:val="0"/>
      <w:marBottom w:val="0"/>
      <w:divBdr>
        <w:top w:val="none" w:sz="0" w:space="0" w:color="auto"/>
        <w:left w:val="none" w:sz="0" w:space="0" w:color="auto"/>
        <w:bottom w:val="none" w:sz="0" w:space="0" w:color="auto"/>
        <w:right w:val="none" w:sz="0" w:space="0" w:color="auto"/>
      </w:divBdr>
      <w:divsChild>
        <w:div w:id="320961800">
          <w:marLeft w:val="0"/>
          <w:marRight w:val="0"/>
          <w:marTop w:val="0"/>
          <w:marBottom w:val="0"/>
          <w:divBdr>
            <w:top w:val="none" w:sz="0" w:space="0" w:color="auto"/>
            <w:left w:val="none" w:sz="0" w:space="0" w:color="auto"/>
            <w:bottom w:val="none" w:sz="0" w:space="0" w:color="auto"/>
            <w:right w:val="none" w:sz="0" w:space="0" w:color="auto"/>
          </w:divBdr>
        </w:div>
      </w:divsChild>
    </w:div>
    <w:div w:id="1151606131">
      <w:bodyDiv w:val="1"/>
      <w:marLeft w:val="0"/>
      <w:marRight w:val="0"/>
      <w:marTop w:val="0"/>
      <w:marBottom w:val="0"/>
      <w:divBdr>
        <w:top w:val="none" w:sz="0" w:space="0" w:color="auto"/>
        <w:left w:val="none" w:sz="0" w:space="0" w:color="auto"/>
        <w:bottom w:val="none" w:sz="0" w:space="0" w:color="auto"/>
        <w:right w:val="none" w:sz="0" w:space="0" w:color="auto"/>
      </w:divBdr>
      <w:divsChild>
        <w:div w:id="754861109">
          <w:marLeft w:val="0"/>
          <w:marRight w:val="0"/>
          <w:marTop w:val="0"/>
          <w:marBottom w:val="0"/>
          <w:divBdr>
            <w:top w:val="none" w:sz="0" w:space="0" w:color="auto"/>
            <w:left w:val="none" w:sz="0" w:space="0" w:color="auto"/>
            <w:bottom w:val="none" w:sz="0" w:space="0" w:color="auto"/>
            <w:right w:val="none" w:sz="0" w:space="0" w:color="auto"/>
          </w:divBdr>
        </w:div>
      </w:divsChild>
    </w:div>
    <w:div w:id="1180122182">
      <w:bodyDiv w:val="1"/>
      <w:marLeft w:val="0"/>
      <w:marRight w:val="0"/>
      <w:marTop w:val="0"/>
      <w:marBottom w:val="0"/>
      <w:divBdr>
        <w:top w:val="none" w:sz="0" w:space="0" w:color="auto"/>
        <w:left w:val="none" w:sz="0" w:space="0" w:color="auto"/>
        <w:bottom w:val="none" w:sz="0" w:space="0" w:color="auto"/>
        <w:right w:val="none" w:sz="0" w:space="0" w:color="auto"/>
      </w:divBdr>
      <w:divsChild>
        <w:div w:id="509226085">
          <w:marLeft w:val="0"/>
          <w:marRight w:val="0"/>
          <w:marTop w:val="0"/>
          <w:marBottom w:val="0"/>
          <w:divBdr>
            <w:top w:val="none" w:sz="0" w:space="0" w:color="auto"/>
            <w:left w:val="none" w:sz="0" w:space="0" w:color="auto"/>
            <w:bottom w:val="none" w:sz="0" w:space="0" w:color="auto"/>
            <w:right w:val="none" w:sz="0" w:space="0" w:color="auto"/>
          </w:divBdr>
        </w:div>
      </w:divsChild>
    </w:div>
    <w:div w:id="1198422326">
      <w:bodyDiv w:val="1"/>
      <w:marLeft w:val="0"/>
      <w:marRight w:val="0"/>
      <w:marTop w:val="0"/>
      <w:marBottom w:val="0"/>
      <w:divBdr>
        <w:top w:val="none" w:sz="0" w:space="0" w:color="auto"/>
        <w:left w:val="none" w:sz="0" w:space="0" w:color="auto"/>
        <w:bottom w:val="none" w:sz="0" w:space="0" w:color="auto"/>
        <w:right w:val="none" w:sz="0" w:space="0" w:color="auto"/>
      </w:divBdr>
      <w:divsChild>
        <w:div w:id="1942564699">
          <w:marLeft w:val="0"/>
          <w:marRight w:val="0"/>
          <w:marTop w:val="0"/>
          <w:marBottom w:val="0"/>
          <w:divBdr>
            <w:top w:val="none" w:sz="0" w:space="0" w:color="auto"/>
            <w:left w:val="none" w:sz="0" w:space="0" w:color="auto"/>
            <w:bottom w:val="none" w:sz="0" w:space="0" w:color="auto"/>
            <w:right w:val="none" w:sz="0" w:space="0" w:color="auto"/>
          </w:divBdr>
        </w:div>
      </w:divsChild>
    </w:div>
    <w:div w:id="1221794674">
      <w:bodyDiv w:val="1"/>
      <w:marLeft w:val="0"/>
      <w:marRight w:val="0"/>
      <w:marTop w:val="0"/>
      <w:marBottom w:val="0"/>
      <w:divBdr>
        <w:top w:val="none" w:sz="0" w:space="0" w:color="auto"/>
        <w:left w:val="none" w:sz="0" w:space="0" w:color="auto"/>
        <w:bottom w:val="none" w:sz="0" w:space="0" w:color="auto"/>
        <w:right w:val="none" w:sz="0" w:space="0" w:color="auto"/>
      </w:divBdr>
      <w:divsChild>
        <w:div w:id="592058481">
          <w:marLeft w:val="0"/>
          <w:marRight w:val="0"/>
          <w:marTop w:val="0"/>
          <w:marBottom w:val="0"/>
          <w:divBdr>
            <w:top w:val="none" w:sz="0" w:space="0" w:color="auto"/>
            <w:left w:val="none" w:sz="0" w:space="0" w:color="auto"/>
            <w:bottom w:val="none" w:sz="0" w:space="0" w:color="auto"/>
            <w:right w:val="none" w:sz="0" w:space="0" w:color="auto"/>
          </w:divBdr>
        </w:div>
      </w:divsChild>
    </w:div>
    <w:div w:id="1242910006">
      <w:bodyDiv w:val="1"/>
      <w:marLeft w:val="0"/>
      <w:marRight w:val="0"/>
      <w:marTop w:val="0"/>
      <w:marBottom w:val="0"/>
      <w:divBdr>
        <w:top w:val="none" w:sz="0" w:space="0" w:color="auto"/>
        <w:left w:val="none" w:sz="0" w:space="0" w:color="auto"/>
        <w:bottom w:val="none" w:sz="0" w:space="0" w:color="auto"/>
        <w:right w:val="none" w:sz="0" w:space="0" w:color="auto"/>
      </w:divBdr>
      <w:divsChild>
        <w:div w:id="1738086170">
          <w:marLeft w:val="0"/>
          <w:marRight w:val="0"/>
          <w:marTop w:val="0"/>
          <w:marBottom w:val="0"/>
          <w:divBdr>
            <w:top w:val="none" w:sz="0" w:space="0" w:color="auto"/>
            <w:left w:val="none" w:sz="0" w:space="0" w:color="auto"/>
            <w:bottom w:val="none" w:sz="0" w:space="0" w:color="auto"/>
            <w:right w:val="none" w:sz="0" w:space="0" w:color="auto"/>
          </w:divBdr>
        </w:div>
      </w:divsChild>
    </w:div>
    <w:div w:id="1244728348">
      <w:bodyDiv w:val="1"/>
      <w:marLeft w:val="0"/>
      <w:marRight w:val="0"/>
      <w:marTop w:val="0"/>
      <w:marBottom w:val="0"/>
      <w:divBdr>
        <w:top w:val="none" w:sz="0" w:space="0" w:color="auto"/>
        <w:left w:val="none" w:sz="0" w:space="0" w:color="auto"/>
        <w:bottom w:val="none" w:sz="0" w:space="0" w:color="auto"/>
        <w:right w:val="none" w:sz="0" w:space="0" w:color="auto"/>
      </w:divBdr>
      <w:divsChild>
        <w:div w:id="1848444193">
          <w:marLeft w:val="0"/>
          <w:marRight w:val="0"/>
          <w:marTop w:val="0"/>
          <w:marBottom w:val="0"/>
          <w:divBdr>
            <w:top w:val="none" w:sz="0" w:space="0" w:color="auto"/>
            <w:left w:val="none" w:sz="0" w:space="0" w:color="auto"/>
            <w:bottom w:val="none" w:sz="0" w:space="0" w:color="auto"/>
            <w:right w:val="none" w:sz="0" w:space="0" w:color="auto"/>
          </w:divBdr>
        </w:div>
      </w:divsChild>
    </w:div>
    <w:div w:id="1271085640">
      <w:bodyDiv w:val="1"/>
      <w:marLeft w:val="0"/>
      <w:marRight w:val="0"/>
      <w:marTop w:val="0"/>
      <w:marBottom w:val="0"/>
      <w:divBdr>
        <w:top w:val="none" w:sz="0" w:space="0" w:color="auto"/>
        <w:left w:val="none" w:sz="0" w:space="0" w:color="auto"/>
        <w:bottom w:val="none" w:sz="0" w:space="0" w:color="auto"/>
        <w:right w:val="none" w:sz="0" w:space="0" w:color="auto"/>
      </w:divBdr>
    </w:div>
    <w:div w:id="1311640148">
      <w:bodyDiv w:val="1"/>
      <w:marLeft w:val="0"/>
      <w:marRight w:val="0"/>
      <w:marTop w:val="0"/>
      <w:marBottom w:val="0"/>
      <w:divBdr>
        <w:top w:val="none" w:sz="0" w:space="0" w:color="auto"/>
        <w:left w:val="none" w:sz="0" w:space="0" w:color="auto"/>
        <w:bottom w:val="none" w:sz="0" w:space="0" w:color="auto"/>
        <w:right w:val="none" w:sz="0" w:space="0" w:color="auto"/>
      </w:divBdr>
      <w:divsChild>
        <w:div w:id="409038367">
          <w:marLeft w:val="0"/>
          <w:marRight w:val="0"/>
          <w:marTop w:val="0"/>
          <w:marBottom w:val="0"/>
          <w:divBdr>
            <w:top w:val="none" w:sz="0" w:space="0" w:color="auto"/>
            <w:left w:val="none" w:sz="0" w:space="0" w:color="auto"/>
            <w:bottom w:val="none" w:sz="0" w:space="0" w:color="auto"/>
            <w:right w:val="none" w:sz="0" w:space="0" w:color="auto"/>
          </w:divBdr>
        </w:div>
      </w:divsChild>
    </w:div>
    <w:div w:id="1312757756">
      <w:bodyDiv w:val="1"/>
      <w:marLeft w:val="0"/>
      <w:marRight w:val="0"/>
      <w:marTop w:val="0"/>
      <w:marBottom w:val="0"/>
      <w:divBdr>
        <w:top w:val="none" w:sz="0" w:space="0" w:color="auto"/>
        <w:left w:val="none" w:sz="0" w:space="0" w:color="auto"/>
        <w:bottom w:val="none" w:sz="0" w:space="0" w:color="auto"/>
        <w:right w:val="none" w:sz="0" w:space="0" w:color="auto"/>
      </w:divBdr>
      <w:divsChild>
        <w:div w:id="1834299351">
          <w:marLeft w:val="0"/>
          <w:marRight w:val="0"/>
          <w:marTop w:val="0"/>
          <w:marBottom w:val="0"/>
          <w:divBdr>
            <w:top w:val="none" w:sz="0" w:space="0" w:color="auto"/>
            <w:left w:val="none" w:sz="0" w:space="0" w:color="auto"/>
            <w:bottom w:val="none" w:sz="0" w:space="0" w:color="auto"/>
            <w:right w:val="none" w:sz="0" w:space="0" w:color="auto"/>
          </w:divBdr>
        </w:div>
      </w:divsChild>
    </w:div>
    <w:div w:id="1329791128">
      <w:bodyDiv w:val="1"/>
      <w:marLeft w:val="0"/>
      <w:marRight w:val="0"/>
      <w:marTop w:val="0"/>
      <w:marBottom w:val="0"/>
      <w:divBdr>
        <w:top w:val="none" w:sz="0" w:space="0" w:color="auto"/>
        <w:left w:val="none" w:sz="0" w:space="0" w:color="auto"/>
        <w:bottom w:val="none" w:sz="0" w:space="0" w:color="auto"/>
        <w:right w:val="none" w:sz="0" w:space="0" w:color="auto"/>
      </w:divBdr>
      <w:divsChild>
        <w:div w:id="1047683931">
          <w:marLeft w:val="0"/>
          <w:marRight w:val="0"/>
          <w:marTop w:val="0"/>
          <w:marBottom w:val="0"/>
          <w:divBdr>
            <w:top w:val="none" w:sz="0" w:space="0" w:color="auto"/>
            <w:left w:val="none" w:sz="0" w:space="0" w:color="auto"/>
            <w:bottom w:val="none" w:sz="0" w:space="0" w:color="auto"/>
            <w:right w:val="none" w:sz="0" w:space="0" w:color="auto"/>
          </w:divBdr>
        </w:div>
      </w:divsChild>
    </w:div>
    <w:div w:id="1359547125">
      <w:bodyDiv w:val="1"/>
      <w:marLeft w:val="0"/>
      <w:marRight w:val="0"/>
      <w:marTop w:val="0"/>
      <w:marBottom w:val="0"/>
      <w:divBdr>
        <w:top w:val="none" w:sz="0" w:space="0" w:color="auto"/>
        <w:left w:val="none" w:sz="0" w:space="0" w:color="auto"/>
        <w:bottom w:val="none" w:sz="0" w:space="0" w:color="auto"/>
        <w:right w:val="none" w:sz="0" w:space="0" w:color="auto"/>
      </w:divBdr>
      <w:divsChild>
        <w:div w:id="375467707">
          <w:marLeft w:val="0"/>
          <w:marRight w:val="0"/>
          <w:marTop w:val="0"/>
          <w:marBottom w:val="0"/>
          <w:divBdr>
            <w:top w:val="none" w:sz="0" w:space="0" w:color="auto"/>
            <w:left w:val="none" w:sz="0" w:space="0" w:color="auto"/>
            <w:bottom w:val="none" w:sz="0" w:space="0" w:color="auto"/>
            <w:right w:val="none" w:sz="0" w:space="0" w:color="auto"/>
          </w:divBdr>
        </w:div>
      </w:divsChild>
    </w:div>
    <w:div w:id="1369333514">
      <w:bodyDiv w:val="1"/>
      <w:marLeft w:val="0"/>
      <w:marRight w:val="0"/>
      <w:marTop w:val="0"/>
      <w:marBottom w:val="0"/>
      <w:divBdr>
        <w:top w:val="none" w:sz="0" w:space="0" w:color="auto"/>
        <w:left w:val="none" w:sz="0" w:space="0" w:color="auto"/>
        <w:bottom w:val="none" w:sz="0" w:space="0" w:color="auto"/>
        <w:right w:val="none" w:sz="0" w:space="0" w:color="auto"/>
      </w:divBdr>
      <w:divsChild>
        <w:div w:id="576593954">
          <w:marLeft w:val="0"/>
          <w:marRight w:val="0"/>
          <w:marTop w:val="0"/>
          <w:marBottom w:val="0"/>
          <w:divBdr>
            <w:top w:val="none" w:sz="0" w:space="0" w:color="auto"/>
            <w:left w:val="none" w:sz="0" w:space="0" w:color="auto"/>
            <w:bottom w:val="none" w:sz="0" w:space="0" w:color="auto"/>
            <w:right w:val="none" w:sz="0" w:space="0" w:color="auto"/>
          </w:divBdr>
        </w:div>
      </w:divsChild>
    </w:div>
    <w:div w:id="1401977938">
      <w:bodyDiv w:val="1"/>
      <w:marLeft w:val="0"/>
      <w:marRight w:val="0"/>
      <w:marTop w:val="0"/>
      <w:marBottom w:val="0"/>
      <w:divBdr>
        <w:top w:val="none" w:sz="0" w:space="0" w:color="auto"/>
        <w:left w:val="none" w:sz="0" w:space="0" w:color="auto"/>
        <w:bottom w:val="none" w:sz="0" w:space="0" w:color="auto"/>
        <w:right w:val="none" w:sz="0" w:space="0" w:color="auto"/>
      </w:divBdr>
      <w:divsChild>
        <w:div w:id="1592853359">
          <w:marLeft w:val="0"/>
          <w:marRight w:val="0"/>
          <w:marTop w:val="0"/>
          <w:marBottom w:val="0"/>
          <w:divBdr>
            <w:top w:val="none" w:sz="0" w:space="0" w:color="auto"/>
            <w:left w:val="none" w:sz="0" w:space="0" w:color="auto"/>
            <w:bottom w:val="none" w:sz="0" w:space="0" w:color="auto"/>
            <w:right w:val="none" w:sz="0" w:space="0" w:color="auto"/>
          </w:divBdr>
        </w:div>
      </w:divsChild>
    </w:div>
    <w:div w:id="1410496537">
      <w:bodyDiv w:val="1"/>
      <w:marLeft w:val="0"/>
      <w:marRight w:val="0"/>
      <w:marTop w:val="0"/>
      <w:marBottom w:val="0"/>
      <w:divBdr>
        <w:top w:val="none" w:sz="0" w:space="0" w:color="auto"/>
        <w:left w:val="none" w:sz="0" w:space="0" w:color="auto"/>
        <w:bottom w:val="none" w:sz="0" w:space="0" w:color="auto"/>
        <w:right w:val="none" w:sz="0" w:space="0" w:color="auto"/>
      </w:divBdr>
      <w:divsChild>
        <w:div w:id="1704281752">
          <w:marLeft w:val="0"/>
          <w:marRight w:val="0"/>
          <w:marTop w:val="0"/>
          <w:marBottom w:val="0"/>
          <w:divBdr>
            <w:top w:val="none" w:sz="0" w:space="0" w:color="auto"/>
            <w:left w:val="none" w:sz="0" w:space="0" w:color="auto"/>
            <w:bottom w:val="none" w:sz="0" w:space="0" w:color="auto"/>
            <w:right w:val="none" w:sz="0" w:space="0" w:color="auto"/>
          </w:divBdr>
        </w:div>
      </w:divsChild>
    </w:div>
    <w:div w:id="1430538540">
      <w:bodyDiv w:val="1"/>
      <w:marLeft w:val="0"/>
      <w:marRight w:val="0"/>
      <w:marTop w:val="0"/>
      <w:marBottom w:val="0"/>
      <w:divBdr>
        <w:top w:val="none" w:sz="0" w:space="0" w:color="auto"/>
        <w:left w:val="none" w:sz="0" w:space="0" w:color="auto"/>
        <w:bottom w:val="none" w:sz="0" w:space="0" w:color="auto"/>
        <w:right w:val="none" w:sz="0" w:space="0" w:color="auto"/>
      </w:divBdr>
      <w:divsChild>
        <w:div w:id="483620778">
          <w:marLeft w:val="0"/>
          <w:marRight w:val="0"/>
          <w:marTop w:val="0"/>
          <w:marBottom w:val="0"/>
          <w:divBdr>
            <w:top w:val="none" w:sz="0" w:space="0" w:color="auto"/>
            <w:left w:val="none" w:sz="0" w:space="0" w:color="auto"/>
            <w:bottom w:val="none" w:sz="0" w:space="0" w:color="auto"/>
            <w:right w:val="none" w:sz="0" w:space="0" w:color="auto"/>
          </w:divBdr>
        </w:div>
      </w:divsChild>
    </w:div>
    <w:div w:id="1458404613">
      <w:bodyDiv w:val="1"/>
      <w:marLeft w:val="0"/>
      <w:marRight w:val="0"/>
      <w:marTop w:val="0"/>
      <w:marBottom w:val="0"/>
      <w:divBdr>
        <w:top w:val="none" w:sz="0" w:space="0" w:color="auto"/>
        <w:left w:val="none" w:sz="0" w:space="0" w:color="auto"/>
        <w:bottom w:val="none" w:sz="0" w:space="0" w:color="auto"/>
        <w:right w:val="none" w:sz="0" w:space="0" w:color="auto"/>
      </w:divBdr>
      <w:divsChild>
        <w:div w:id="1002392857">
          <w:marLeft w:val="0"/>
          <w:marRight w:val="0"/>
          <w:marTop w:val="0"/>
          <w:marBottom w:val="0"/>
          <w:divBdr>
            <w:top w:val="none" w:sz="0" w:space="0" w:color="auto"/>
            <w:left w:val="none" w:sz="0" w:space="0" w:color="auto"/>
            <w:bottom w:val="none" w:sz="0" w:space="0" w:color="auto"/>
            <w:right w:val="none" w:sz="0" w:space="0" w:color="auto"/>
          </w:divBdr>
        </w:div>
      </w:divsChild>
    </w:div>
    <w:div w:id="1463494988">
      <w:bodyDiv w:val="1"/>
      <w:marLeft w:val="0"/>
      <w:marRight w:val="0"/>
      <w:marTop w:val="0"/>
      <w:marBottom w:val="0"/>
      <w:divBdr>
        <w:top w:val="none" w:sz="0" w:space="0" w:color="auto"/>
        <w:left w:val="none" w:sz="0" w:space="0" w:color="auto"/>
        <w:bottom w:val="none" w:sz="0" w:space="0" w:color="auto"/>
        <w:right w:val="none" w:sz="0" w:space="0" w:color="auto"/>
      </w:divBdr>
      <w:divsChild>
        <w:div w:id="366295486">
          <w:marLeft w:val="0"/>
          <w:marRight w:val="0"/>
          <w:marTop w:val="0"/>
          <w:marBottom w:val="0"/>
          <w:divBdr>
            <w:top w:val="none" w:sz="0" w:space="0" w:color="auto"/>
            <w:left w:val="none" w:sz="0" w:space="0" w:color="auto"/>
            <w:bottom w:val="none" w:sz="0" w:space="0" w:color="auto"/>
            <w:right w:val="none" w:sz="0" w:space="0" w:color="auto"/>
          </w:divBdr>
        </w:div>
        <w:div w:id="841240450">
          <w:marLeft w:val="0"/>
          <w:marRight w:val="0"/>
          <w:marTop w:val="0"/>
          <w:marBottom w:val="0"/>
          <w:divBdr>
            <w:top w:val="none" w:sz="0" w:space="0" w:color="auto"/>
            <w:left w:val="none" w:sz="0" w:space="0" w:color="auto"/>
            <w:bottom w:val="none" w:sz="0" w:space="0" w:color="auto"/>
            <w:right w:val="none" w:sz="0" w:space="0" w:color="auto"/>
          </w:divBdr>
        </w:div>
        <w:div w:id="1266111066">
          <w:marLeft w:val="0"/>
          <w:marRight w:val="0"/>
          <w:marTop w:val="0"/>
          <w:marBottom w:val="0"/>
          <w:divBdr>
            <w:top w:val="none" w:sz="0" w:space="0" w:color="auto"/>
            <w:left w:val="none" w:sz="0" w:space="0" w:color="auto"/>
            <w:bottom w:val="none" w:sz="0" w:space="0" w:color="auto"/>
            <w:right w:val="none" w:sz="0" w:space="0" w:color="auto"/>
          </w:divBdr>
        </w:div>
        <w:div w:id="1275287504">
          <w:marLeft w:val="0"/>
          <w:marRight w:val="0"/>
          <w:marTop w:val="0"/>
          <w:marBottom w:val="0"/>
          <w:divBdr>
            <w:top w:val="none" w:sz="0" w:space="0" w:color="auto"/>
            <w:left w:val="none" w:sz="0" w:space="0" w:color="auto"/>
            <w:bottom w:val="none" w:sz="0" w:space="0" w:color="auto"/>
            <w:right w:val="none" w:sz="0" w:space="0" w:color="auto"/>
          </w:divBdr>
        </w:div>
        <w:div w:id="1438984506">
          <w:marLeft w:val="0"/>
          <w:marRight w:val="0"/>
          <w:marTop w:val="0"/>
          <w:marBottom w:val="0"/>
          <w:divBdr>
            <w:top w:val="none" w:sz="0" w:space="0" w:color="auto"/>
            <w:left w:val="none" w:sz="0" w:space="0" w:color="auto"/>
            <w:bottom w:val="none" w:sz="0" w:space="0" w:color="auto"/>
            <w:right w:val="none" w:sz="0" w:space="0" w:color="auto"/>
          </w:divBdr>
        </w:div>
        <w:div w:id="1467968870">
          <w:marLeft w:val="0"/>
          <w:marRight w:val="0"/>
          <w:marTop w:val="0"/>
          <w:marBottom w:val="0"/>
          <w:divBdr>
            <w:top w:val="none" w:sz="0" w:space="0" w:color="auto"/>
            <w:left w:val="none" w:sz="0" w:space="0" w:color="auto"/>
            <w:bottom w:val="none" w:sz="0" w:space="0" w:color="auto"/>
            <w:right w:val="none" w:sz="0" w:space="0" w:color="auto"/>
          </w:divBdr>
        </w:div>
        <w:div w:id="1628704833">
          <w:marLeft w:val="0"/>
          <w:marRight w:val="0"/>
          <w:marTop w:val="0"/>
          <w:marBottom w:val="0"/>
          <w:divBdr>
            <w:top w:val="none" w:sz="0" w:space="0" w:color="auto"/>
            <w:left w:val="none" w:sz="0" w:space="0" w:color="auto"/>
            <w:bottom w:val="none" w:sz="0" w:space="0" w:color="auto"/>
            <w:right w:val="none" w:sz="0" w:space="0" w:color="auto"/>
          </w:divBdr>
        </w:div>
        <w:div w:id="1776712148">
          <w:marLeft w:val="0"/>
          <w:marRight w:val="0"/>
          <w:marTop w:val="0"/>
          <w:marBottom w:val="0"/>
          <w:divBdr>
            <w:top w:val="none" w:sz="0" w:space="0" w:color="auto"/>
            <w:left w:val="none" w:sz="0" w:space="0" w:color="auto"/>
            <w:bottom w:val="none" w:sz="0" w:space="0" w:color="auto"/>
            <w:right w:val="none" w:sz="0" w:space="0" w:color="auto"/>
          </w:divBdr>
        </w:div>
        <w:div w:id="2061322267">
          <w:marLeft w:val="0"/>
          <w:marRight w:val="0"/>
          <w:marTop w:val="0"/>
          <w:marBottom w:val="0"/>
          <w:divBdr>
            <w:top w:val="none" w:sz="0" w:space="0" w:color="auto"/>
            <w:left w:val="none" w:sz="0" w:space="0" w:color="auto"/>
            <w:bottom w:val="none" w:sz="0" w:space="0" w:color="auto"/>
            <w:right w:val="none" w:sz="0" w:space="0" w:color="auto"/>
          </w:divBdr>
        </w:div>
      </w:divsChild>
    </w:div>
    <w:div w:id="1476028089">
      <w:bodyDiv w:val="1"/>
      <w:marLeft w:val="0"/>
      <w:marRight w:val="0"/>
      <w:marTop w:val="0"/>
      <w:marBottom w:val="0"/>
      <w:divBdr>
        <w:top w:val="none" w:sz="0" w:space="0" w:color="auto"/>
        <w:left w:val="none" w:sz="0" w:space="0" w:color="auto"/>
        <w:bottom w:val="none" w:sz="0" w:space="0" w:color="auto"/>
        <w:right w:val="none" w:sz="0" w:space="0" w:color="auto"/>
      </w:divBdr>
    </w:div>
    <w:div w:id="1479615476">
      <w:bodyDiv w:val="1"/>
      <w:marLeft w:val="0"/>
      <w:marRight w:val="0"/>
      <w:marTop w:val="0"/>
      <w:marBottom w:val="0"/>
      <w:divBdr>
        <w:top w:val="none" w:sz="0" w:space="0" w:color="auto"/>
        <w:left w:val="none" w:sz="0" w:space="0" w:color="auto"/>
        <w:bottom w:val="none" w:sz="0" w:space="0" w:color="auto"/>
        <w:right w:val="none" w:sz="0" w:space="0" w:color="auto"/>
      </w:divBdr>
      <w:divsChild>
        <w:div w:id="1458911772">
          <w:marLeft w:val="0"/>
          <w:marRight w:val="0"/>
          <w:marTop w:val="0"/>
          <w:marBottom w:val="0"/>
          <w:divBdr>
            <w:top w:val="none" w:sz="0" w:space="0" w:color="auto"/>
            <w:left w:val="none" w:sz="0" w:space="0" w:color="auto"/>
            <w:bottom w:val="none" w:sz="0" w:space="0" w:color="auto"/>
            <w:right w:val="none" w:sz="0" w:space="0" w:color="auto"/>
          </w:divBdr>
        </w:div>
      </w:divsChild>
    </w:div>
    <w:div w:id="1501894272">
      <w:bodyDiv w:val="1"/>
      <w:marLeft w:val="0"/>
      <w:marRight w:val="0"/>
      <w:marTop w:val="0"/>
      <w:marBottom w:val="0"/>
      <w:divBdr>
        <w:top w:val="none" w:sz="0" w:space="0" w:color="auto"/>
        <w:left w:val="none" w:sz="0" w:space="0" w:color="auto"/>
        <w:bottom w:val="none" w:sz="0" w:space="0" w:color="auto"/>
        <w:right w:val="none" w:sz="0" w:space="0" w:color="auto"/>
      </w:divBdr>
      <w:divsChild>
        <w:div w:id="1265579164">
          <w:marLeft w:val="0"/>
          <w:marRight w:val="0"/>
          <w:marTop w:val="0"/>
          <w:marBottom w:val="0"/>
          <w:divBdr>
            <w:top w:val="none" w:sz="0" w:space="0" w:color="auto"/>
            <w:left w:val="none" w:sz="0" w:space="0" w:color="auto"/>
            <w:bottom w:val="none" w:sz="0" w:space="0" w:color="auto"/>
            <w:right w:val="none" w:sz="0" w:space="0" w:color="auto"/>
          </w:divBdr>
        </w:div>
      </w:divsChild>
    </w:div>
    <w:div w:id="1521318714">
      <w:bodyDiv w:val="1"/>
      <w:marLeft w:val="0"/>
      <w:marRight w:val="0"/>
      <w:marTop w:val="0"/>
      <w:marBottom w:val="0"/>
      <w:divBdr>
        <w:top w:val="none" w:sz="0" w:space="0" w:color="auto"/>
        <w:left w:val="none" w:sz="0" w:space="0" w:color="auto"/>
        <w:bottom w:val="none" w:sz="0" w:space="0" w:color="auto"/>
        <w:right w:val="none" w:sz="0" w:space="0" w:color="auto"/>
      </w:divBdr>
      <w:divsChild>
        <w:div w:id="283004555">
          <w:marLeft w:val="0"/>
          <w:marRight w:val="0"/>
          <w:marTop w:val="0"/>
          <w:marBottom w:val="0"/>
          <w:divBdr>
            <w:top w:val="none" w:sz="0" w:space="0" w:color="auto"/>
            <w:left w:val="none" w:sz="0" w:space="0" w:color="auto"/>
            <w:bottom w:val="none" w:sz="0" w:space="0" w:color="auto"/>
            <w:right w:val="none" w:sz="0" w:space="0" w:color="auto"/>
          </w:divBdr>
        </w:div>
      </w:divsChild>
    </w:div>
    <w:div w:id="1523975664">
      <w:bodyDiv w:val="1"/>
      <w:marLeft w:val="0"/>
      <w:marRight w:val="0"/>
      <w:marTop w:val="0"/>
      <w:marBottom w:val="0"/>
      <w:divBdr>
        <w:top w:val="none" w:sz="0" w:space="0" w:color="auto"/>
        <w:left w:val="none" w:sz="0" w:space="0" w:color="auto"/>
        <w:bottom w:val="none" w:sz="0" w:space="0" w:color="auto"/>
        <w:right w:val="none" w:sz="0" w:space="0" w:color="auto"/>
      </w:divBdr>
      <w:divsChild>
        <w:div w:id="1196230038">
          <w:marLeft w:val="0"/>
          <w:marRight w:val="0"/>
          <w:marTop w:val="0"/>
          <w:marBottom w:val="0"/>
          <w:divBdr>
            <w:top w:val="none" w:sz="0" w:space="0" w:color="auto"/>
            <w:left w:val="none" w:sz="0" w:space="0" w:color="auto"/>
            <w:bottom w:val="none" w:sz="0" w:space="0" w:color="auto"/>
            <w:right w:val="none" w:sz="0" w:space="0" w:color="auto"/>
          </w:divBdr>
        </w:div>
      </w:divsChild>
    </w:div>
    <w:div w:id="1531608457">
      <w:bodyDiv w:val="1"/>
      <w:marLeft w:val="0"/>
      <w:marRight w:val="0"/>
      <w:marTop w:val="0"/>
      <w:marBottom w:val="0"/>
      <w:divBdr>
        <w:top w:val="none" w:sz="0" w:space="0" w:color="auto"/>
        <w:left w:val="none" w:sz="0" w:space="0" w:color="auto"/>
        <w:bottom w:val="none" w:sz="0" w:space="0" w:color="auto"/>
        <w:right w:val="none" w:sz="0" w:space="0" w:color="auto"/>
      </w:divBdr>
      <w:divsChild>
        <w:div w:id="796265939">
          <w:marLeft w:val="0"/>
          <w:marRight w:val="0"/>
          <w:marTop w:val="0"/>
          <w:marBottom w:val="0"/>
          <w:divBdr>
            <w:top w:val="none" w:sz="0" w:space="0" w:color="auto"/>
            <w:left w:val="none" w:sz="0" w:space="0" w:color="auto"/>
            <w:bottom w:val="none" w:sz="0" w:space="0" w:color="auto"/>
            <w:right w:val="none" w:sz="0" w:space="0" w:color="auto"/>
          </w:divBdr>
        </w:div>
      </w:divsChild>
    </w:div>
    <w:div w:id="1534339207">
      <w:bodyDiv w:val="1"/>
      <w:marLeft w:val="0"/>
      <w:marRight w:val="0"/>
      <w:marTop w:val="0"/>
      <w:marBottom w:val="0"/>
      <w:divBdr>
        <w:top w:val="none" w:sz="0" w:space="0" w:color="auto"/>
        <w:left w:val="none" w:sz="0" w:space="0" w:color="auto"/>
        <w:bottom w:val="none" w:sz="0" w:space="0" w:color="auto"/>
        <w:right w:val="none" w:sz="0" w:space="0" w:color="auto"/>
      </w:divBdr>
    </w:div>
    <w:div w:id="1566256267">
      <w:bodyDiv w:val="1"/>
      <w:marLeft w:val="0"/>
      <w:marRight w:val="0"/>
      <w:marTop w:val="0"/>
      <w:marBottom w:val="0"/>
      <w:divBdr>
        <w:top w:val="none" w:sz="0" w:space="0" w:color="auto"/>
        <w:left w:val="none" w:sz="0" w:space="0" w:color="auto"/>
        <w:bottom w:val="none" w:sz="0" w:space="0" w:color="auto"/>
        <w:right w:val="none" w:sz="0" w:space="0" w:color="auto"/>
      </w:divBdr>
      <w:divsChild>
        <w:div w:id="95830076">
          <w:marLeft w:val="0"/>
          <w:marRight w:val="0"/>
          <w:marTop w:val="0"/>
          <w:marBottom w:val="0"/>
          <w:divBdr>
            <w:top w:val="none" w:sz="0" w:space="0" w:color="auto"/>
            <w:left w:val="none" w:sz="0" w:space="0" w:color="auto"/>
            <w:bottom w:val="none" w:sz="0" w:space="0" w:color="auto"/>
            <w:right w:val="none" w:sz="0" w:space="0" w:color="auto"/>
          </w:divBdr>
        </w:div>
      </w:divsChild>
    </w:div>
    <w:div w:id="1566408249">
      <w:bodyDiv w:val="1"/>
      <w:marLeft w:val="0"/>
      <w:marRight w:val="0"/>
      <w:marTop w:val="0"/>
      <w:marBottom w:val="0"/>
      <w:divBdr>
        <w:top w:val="none" w:sz="0" w:space="0" w:color="auto"/>
        <w:left w:val="none" w:sz="0" w:space="0" w:color="auto"/>
        <w:bottom w:val="none" w:sz="0" w:space="0" w:color="auto"/>
        <w:right w:val="none" w:sz="0" w:space="0" w:color="auto"/>
      </w:divBdr>
      <w:divsChild>
        <w:div w:id="455370648">
          <w:marLeft w:val="0"/>
          <w:marRight w:val="0"/>
          <w:marTop w:val="0"/>
          <w:marBottom w:val="0"/>
          <w:divBdr>
            <w:top w:val="none" w:sz="0" w:space="0" w:color="auto"/>
            <w:left w:val="none" w:sz="0" w:space="0" w:color="auto"/>
            <w:bottom w:val="none" w:sz="0" w:space="0" w:color="auto"/>
            <w:right w:val="none" w:sz="0" w:space="0" w:color="auto"/>
          </w:divBdr>
        </w:div>
      </w:divsChild>
    </w:div>
    <w:div w:id="1574272446">
      <w:bodyDiv w:val="1"/>
      <w:marLeft w:val="0"/>
      <w:marRight w:val="0"/>
      <w:marTop w:val="0"/>
      <w:marBottom w:val="0"/>
      <w:divBdr>
        <w:top w:val="none" w:sz="0" w:space="0" w:color="auto"/>
        <w:left w:val="none" w:sz="0" w:space="0" w:color="auto"/>
        <w:bottom w:val="none" w:sz="0" w:space="0" w:color="auto"/>
        <w:right w:val="none" w:sz="0" w:space="0" w:color="auto"/>
      </w:divBdr>
    </w:div>
    <w:div w:id="1587304396">
      <w:bodyDiv w:val="1"/>
      <w:marLeft w:val="0"/>
      <w:marRight w:val="0"/>
      <w:marTop w:val="0"/>
      <w:marBottom w:val="0"/>
      <w:divBdr>
        <w:top w:val="none" w:sz="0" w:space="0" w:color="auto"/>
        <w:left w:val="none" w:sz="0" w:space="0" w:color="auto"/>
        <w:bottom w:val="none" w:sz="0" w:space="0" w:color="auto"/>
        <w:right w:val="none" w:sz="0" w:space="0" w:color="auto"/>
      </w:divBdr>
      <w:divsChild>
        <w:div w:id="1152334344">
          <w:marLeft w:val="0"/>
          <w:marRight w:val="0"/>
          <w:marTop w:val="0"/>
          <w:marBottom w:val="0"/>
          <w:divBdr>
            <w:top w:val="none" w:sz="0" w:space="0" w:color="auto"/>
            <w:left w:val="none" w:sz="0" w:space="0" w:color="auto"/>
            <w:bottom w:val="none" w:sz="0" w:space="0" w:color="auto"/>
            <w:right w:val="none" w:sz="0" w:space="0" w:color="auto"/>
          </w:divBdr>
        </w:div>
      </w:divsChild>
    </w:div>
    <w:div w:id="1599947736">
      <w:bodyDiv w:val="1"/>
      <w:marLeft w:val="0"/>
      <w:marRight w:val="0"/>
      <w:marTop w:val="0"/>
      <w:marBottom w:val="0"/>
      <w:divBdr>
        <w:top w:val="none" w:sz="0" w:space="0" w:color="auto"/>
        <w:left w:val="none" w:sz="0" w:space="0" w:color="auto"/>
        <w:bottom w:val="none" w:sz="0" w:space="0" w:color="auto"/>
        <w:right w:val="none" w:sz="0" w:space="0" w:color="auto"/>
      </w:divBdr>
      <w:divsChild>
        <w:div w:id="213197729">
          <w:marLeft w:val="0"/>
          <w:marRight w:val="0"/>
          <w:marTop w:val="0"/>
          <w:marBottom w:val="0"/>
          <w:divBdr>
            <w:top w:val="none" w:sz="0" w:space="0" w:color="auto"/>
            <w:left w:val="none" w:sz="0" w:space="0" w:color="auto"/>
            <w:bottom w:val="none" w:sz="0" w:space="0" w:color="auto"/>
            <w:right w:val="none" w:sz="0" w:space="0" w:color="auto"/>
          </w:divBdr>
        </w:div>
      </w:divsChild>
    </w:div>
    <w:div w:id="1633485641">
      <w:bodyDiv w:val="1"/>
      <w:marLeft w:val="0"/>
      <w:marRight w:val="0"/>
      <w:marTop w:val="0"/>
      <w:marBottom w:val="0"/>
      <w:divBdr>
        <w:top w:val="none" w:sz="0" w:space="0" w:color="auto"/>
        <w:left w:val="none" w:sz="0" w:space="0" w:color="auto"/>
        <w:bottom w:val="none" w:sz="0" w:space="0" w:color="auto"/>
        <w:right w:val="none" w:sz="0" w:space="0" w:color="auto"/>
      </w:divBdr>
      <w:divsChild>
        <w:div w:id="351228533">
          <w:marLeft w:val="0"/>
          <w:marRight w:val="0"/>
          <w:marTop w:val="0"/>
          <w:marBottom w:val="0"/>
          <w:divBdr>
            <w:top w:val="none" w:sz="0" w:space="0" w:color="auto"/>
            <w:left w:val="none" w:sz="0" w:space="0" w:color="auto"/>
            <w:bottom w:val="none" w:sz="0" w:space="0" w:color="auto"/>
            <w:right w:val="none" w:sz="0" w:space="0" w:color="auto"/>
          </w:divBdr>
        </w:div>
      </w:divsChild>
    </w:div>
    <w:div w:id="1640256666">
      <w:bodyDiv w:val="1"/>
      <w:marLeft w:val="0"/>
      <w:marRight w:val="0"/>
      <w:marTop w:val="0"/>
      <w:marBottom w:val="0"/>
      <w:divBdr>
        <w:top w:val="none" w:sz="0" w:space="0" w:color="auto"/>
        <w:left w:val="none" w:sz="0" w:space="0" w:color="auto"/>
        <w:bottom w:val="none" w:sz="0" w:space="0" w:color="auto"/>
        <w:right w:val="none" w:sz="0" w:space="0" w:color="auto"/>
      </w:divBdr>
    </w:div>
    <w:div w:id="1661998663">
      <w:bodyDiv w:val="1"/>
      <w:marLeft w:val="0"/>
      <w:marRight w:val="0"/>
      <w:marTop w:val="0"/>
      <w:marBottom w:val="0"/>
      <w:divBdr>
        <w:top w:val="none" w:sz="0" w:space="0" w:color="auto"/>
        <w:left w:val="none" w:sz="0" w:space="0" w:color="auto"/>
        <w:bottom w:val="none" w:sz="0" w:space="0" w:color="auto"/>
        <w:right w:val="none" w:sz="0" w:space="0" w:color="auto"/>
      </w:divBdr>
      <w:divsChild>
        <w:div w:id="384526416">
          <w:marLeft w:val="0"/>
          <w:marRight w:val="0"/>
          <w:marTop w:val="0"/>
          <w:marBottom w:val="0"/>
          <w:divBdr>
            <w:top w:val="none" w:sz="0" w:space="0" w:color="auto"/>
            <w:left w:val="none" w:sz="0" w:space="0" w:color="auto"/>
            <w:bottom w:val="none" w:sz="0" w:space="0" w:color="auto"/>
            <w:right w:val="none" w:sz="0" w:space="0" w:color="auto"/>
          </w:divBdr>
        </w:div>
      </w:divsChild>
    </w:div>
    <w:div w:id="1663463852">
      <w:bodyDiv w:val="1"/>
      <w:marLeft w:val="0"/>
      <w:marRight w:val="0"/>
      <w:marTop w:val="0"/>
      <w:marBottom w:val="0"/>
      <w:divBdr>
        <w:top w:val="none" w:sz="0" w:space="0" w:color="auto"/>
        <w:left w:val="none" w:sz="0" w:space="0" w:color="auto"/>
        <w:bottom w:val="none" w:sz="0" w:space="0" w:color="auto"/>
        <w:right w:val="none" w:sz="0" w:space="0" w:color="auto"/>
      </w:divBdr>
    </w:div>
    <w:div w:id="1671714229">
      <w:bodyDiv w:val="1"/>
      <w:marLeft w:val="0"/>
      <w:marRight w:val="0"/>
      <w:marTop w:val="0"/>
      <w:marBottom w:val="0"/>
      <w:divBdr>
        <w:top w:val="none" w:sz="0" w:space="0" w:color="auto"/>
        <w:left w:val="none" w:sz="0" w:space="0" w:color="auto"/>
        <w:bottom w:val="none" w:sz="0" w:space="0" w:color="auto"/>
        <w:right w:val="none" w:sz="0" w:space="0" w:color="auto"/>
      </w:divBdr>
    </w:div>
    <w:div w:id="1702438795">
      <w:bodyDiv w:val="1"/>
      <w:marLeft w:val="0"/>
      <w:marRight w:val="0"/>
      <w:marTop w:val="0"/>
      <w:marBottom w:val="0"/>
      <w:divBdr>
        <w:top w:val="none" w:sz="0" w:space="0" w:color="auto"/>
        <w:left w:val="none" w:sz="0" w:space="0" w:color="auto"/>
        <w:bottom w:val="none" w:sz="0" w:space="0" w:color="auto"/>
        <w:right w:val="none" w:sz="0" w:space="0" w:color="auto"/>
      </w:divBdr>
      <w:divsChild>
        <w:div w:id="1752774923">
          <w:marLeft w:val="0"/>
          <w:marRight w:val="0"/>
          <w:marTop w:val="0"/>
          <w:marBottom w:val="0"/>
          <w:divBdr>
            <w:top w:val="none" w:sz="0" w:space="0" w:color="auto"/>
            <w:left w:val="none" w:sz="0" w:space="0" w:color="auto"/>
            <w:bottom w:val="none" w:sz="0" w:space="0" w:color="auto"/>
            <w:right w:val="none" w:sz="0" w:space="0" w:color="auto"/>
          </w:divBdr>
        </w:div>
      </w:divsChild>
    </w:div>
    <w:div w:id="1712487312">
      <w:bodyDiv w:val="1"/>
      <w:marLeft w:val="0"/>
      <w:marRight w:val="0"/>
      <w:marTop w:val="0"/>
      <w:marBottom w:val="0"/>
      <w:divBdr>
        <w:top w:val="none" w:sz="0" w:space="0" w:color="auto"/>
        <w:left w:val="none" w:sz="0" w:space="0" w:color="auto"/>
        <w:bottom w:val="none" w:sz="0" w:space="0" w:color="auto"/>
        <w:right w:val="none" w:sz="0" w:space="0" w:color="auto"/>
      </w:divBdr>
      <w:divsChild>
        <w:div w:id="1907914796">
          <w:marLeft w:val="0"/>
          <w:marRight w:val="0"/>
          <w:marTop w:val="0"/>
          <w:marBottom w:val="0"/>
          <w:divBdr>
            <w:top w:val="none" w:sz="0" w:space="0" w:color="auto"/>
            <w:left w:val="none" w:sz="0" w:space="0" w:color="auto"/>
            <w:bottom w:val="none" w:sz="0" w:space="0" w:color="auto"/>
            <w:right w:val="none" w:sz="0" w:space="0" w:color="auto"/>
          </w:divBdr>
        </w:div>
      </w:divsChild>
    </w:div>
    <w:div w:id="1753547550">
      <w:bodyDiv w:val="1"/>
      <w:marLeft w:val="0"/>
      <w:marRight w:val="0"/>
      <w:marTop w:val="0"/>
      <w:marBottom w:val="0"/>
      <w:divBdr>
        <w:top w:val="none" w:sz="0" w:space="0" w:color="auto"/>
        <w:left w:val="none" w:sz="0" w:space="0" w:color="auto"/>
        <w:bottom w:val="none" w:sz="0" w:space="0" w:color="auto"/>
        <w:right w:val="none" w:sz="0" w:space="0" w:color="auto"/>
      </w:divBdr>
      <w:divsChild>
        <w:div w:id="568347009">
          <w:marLeft w:val="0"/>
          <w:marRight w:val="0"/>
          <w:marTop w:val="0"/>
          <w:marBottom w:val="0"/>
          <w:divBdr>
            <w:top w:val="none" w:sz="0" w:space="0" w:color="auto"/>
            <w:left w:val="none" w:sz="0" w:space="0" w:color="auto"/>
            <w:bottom w:val="none" w:sz="0" w:space="0" w:color="auto"/>
            <w:right w:val="none" w:sz="0" w:space="0" w:color="auto"/>
          </w:divBdr>
        </w:div>
      </w:divsChild>
    </w:div>
    <w:div w:id="1758667382">
      <w:bodyDiv w:val="1"/>
      <w:marLeft w:val="0"/>
      <w:marRight w:val="0"/>
      <w:marTop w:val="0"/>
      <w:marBottom w:val="0"/>
      <w:divBdr>
        <w:top w:val="none" w:sz="0" w:space="0" w:color="auto"/>
        <w:left w:val="none" w:sz="0" w:space="0" w:color="auto"/>
        <w:bottom w:val="none" w:sz="0" w:space="0" w:color="auto"/>
        <w:right w:val="none" w:sz="0" w:space="0" w:color="auto"/>
      </w:divBdr>
      <w:divsChild>
        <w:div w:id="1092317958">
          <w:marLeft w:val="0"/>
          <w:marRight w:val="0"/>
          <w:marTop w:val="0"/>
          <w:marBottom w:val="0"/>
          <w:divBdr>
            <w:top w:val="none" w:sz="0" w:space="0" w:color="auto"/>
            <w:left w:val="none" w:sz="0" w:space="0" w:color="auto"/>
            <w:bottom w:val="none" w:sz="0" w:space="0" w:color="auto"/>
            <w:right w:val="none" w:sz="0" w:space="0" w:color="auto"/>
          </w:divBdr>
        </w:div>
      </w:divsChild>
    </w:div>
    <w:div w:id="1760714025">
      <w:bodyDiv w:val="1"/>
      <w:marLeft w:val="0"/>
      <w:marRight w:val="0"/>
      <w:marTop w:val="0"/>
      <w:marBottom w:val="0"/>
      <w:divBdr>
        <w:top w:val="none" w:sz="0" w:space="0" w:color="auto"/>
        <w:left w:val="none" w:sz="0" w:space="0" w:color="auto"/>
        <w:bottom w:val="none" w:sz="0" w:space="0" w:color="auto"/>
        <w:right w:val="none" w:sz="0" w:space="0" w:color="auto"/>
      </w:divBdr>
      <w:divsChild>
        <w:div w:id="910576338">
          <w:marLeft w:val="0"/>
          <w:marRight w:val="0"/>
          <w:marTop w:val="0"/>
          <w:marBottom w:val="0"/>
          <w:divBdr>
            <w:top w:val="none" w:sz="0" w:space="0" w:color="auto"/>
            <w:left w:val="none" w:sz="0" w:space="0" w:color="auto"/>
            <w:bottom w:val="none" w:sz="0" w:space="0" w:color="auto"/>
            <w:right w:val="none" w:sz="0" w:space="0" w:color="auto"/>
          </w:divBdr>
        </w:div>
      </w:divsChild>
    </w:div>
    <w:div w:id="1775704263">
      <w:bodyDiv w:val="1"/>
      <w:marLeft w:val="0"/>
      <w:marRight w:val="0"/>
      <w:marTop w:val="0"/>
      <w:marBottom w:val="0"/>
      <w:divBdr>
        <w:top w:val="none" w:sz="0" w:space="0" w:color="auto"/>
        <w:left w:val="none" w:sz="0" w:space="0" w:color="auto"/>
        <w:bottom w:val="none" w:sz="0" w:space="0" w:color="auto"/>
        <w:right w:val="none" w:sz="0" w:space="0" w:color="auto"/>
      </w:divBdr>
      <w:divsChild>
        <w:div w:id="166753171">
          <w:marLeft w:val="0"/>
          <w:marRight w:val="0"/>
          <w:marTop w:val="0"/>
          <w:marBottom w:val="0"/>
          <w:divBdr>
            <w:top w:val="none" w:sz="0" w:space="0" w:color="auto"/>
            <w:left w:val="none" w:sz="0" w:space="0" w:color="auto"/>
            <w:bottom w:val="none" w:sz="0" w:space="0" w:color="auto"/>
            <w:right w:val="none" w:sz="0" w:space="0" w:color="auto"/>
          </w:divBdr>
        </w:div>
      </w:divsChild>
    </w:div>
    <w:div w:id="1777209965">
      <w:bodyDiv w:val="1"/>
      <w:marLeft w:val="0"/>
      <w:marRight w:val="0"/>
      <w:marTop w:val="0"/>
      <w:marBottom w:val="0"/>
      <w:divBdr>
        <w:top w:val="none" w:sz="0" w:space="0" w:color="auto"/>
        <w:left w:val="none" w:sz="0" w:space="0" w:color="auto"/>
        <w:bottom w:val="none" w:sz="0" w:space="0" w:color="auto"/>
        <w:right w:val="none" w:sz="0" w:space="0" w:color="auto"/>
      </w:divBdr>
    </w:div>
    <w:div w:id="1786146175">
      <w:bodyDiv w:val="1"/>
      <w:marLeft w:val="0"/>
      <w:marRight w:val="0"/>
      <w:marTop w:val="0"/>
      <w:marBottom w:val="0"/>
      <w:divBdr>
        <w:top w:val="none" w:sz="0" w:space="0" w:color="auto"/>
        <w:left w:val="none" w:sz="0" w:space="0" w:color="auto"/>
        <w:bottom w:val="none" w:sz="0" w:space="0" w:color="auto"/>
        <w:right w:val="none" w:sz="0" w:space="0" w:color="auto"/>
      </w:divBdr>
    </w:div>
    <w:div w:id="1793211696">
      <w:bodyDiv w:val="1"/>
      <w:marLeft w:val="0"/>
      <w:marRight w:val="0"/>
      <w:marTop w:val="0"/>
      <w:marBottom w:val="0"/>
      <w:divBdr>
        <w:top w:val="none" w:sz="0" w:space="0" w:color="auto"/>
        <w:left w:val="none" w:sz="0" w:space="0" w:color="auto"/>
        <w:bottom w:val="none" w:sz="0" w:space="0" w:color="auto"/>
        <w:right w:val="none" w:sz="0" w:space="0" w:color="auto"/>
      </w:divBdr>
      <w:divsChild>
        <w:div w:id="1748527541">
          <w:marLeft w:val="0"/>
          <w:marRight w:val="0"/>
          <w:marTop w:val="0"/>
          <w:marBottom w:val="0"/>
          <w:divBdr>
            <w:top w:val="none" w:sz="0" w:space="0" w:color="auto"/>
            <w:left w:val="none" w:sz="0" w:space="0" w:color="auto"/>
            <w:bottom w:val="none" w:sz="0" w:space="0" w:color="auto"/>
            <w:right w:val="none" w:sz="0" w:space="0" w:color="auto"/>
          </w:divBdr>
        </w:div>
      </w:divsChild>
    </w:div>
    <w:div w:id="1794714548">
      <w:bodyDiv w:val="1"/>
      <w:marLeft w:val="0"/>
      <w:marRight w:val="0"/>
      <w:marTop w:val="0"/>
      <w:marBottom w:val="0"/>
      <w:divBdr>
        <w:top w:val="none" w:sz="0" w:space="0" w:color="auto"/>
        <w:left w:val="none" w:sz="0" w:space="0" w:color="auto"/>
        <w:bottom w:val="none" w:sz="0" w:space="0" w:color="auto"/>
        <w:right w:val="none" w:sz="0" w:space="0" w:color="auto"/>
      </w:divBdr>
      <w:divsChild>
        <w:div w:id="1075785674">
          <w:marLeft w:val="0"/>
          <w:marRight w:val="0"/>
          <w:marTop w:val="0"/>
          <w:marBottom w:val="0"/>
          <w:divBdr>
            <w:top w:val="none" w:sz="0" w:space="0" w:color="auto"/>
            <w:left w:val="none" w:sz="0" w:space="0" w:color="auto"/>
            <w:bottom w:val="none" w:sz="0" w:space="0" w:color="auto"/>
            <w:right w:val="none" w:sz="0" w:space="0" w:color="auto"/>
          </w:divBdr>
        </w:div>
      </w:divsChild>
    </w:div>
    <w:div w:id="1822186045">
      <w:bodyDiv w:val="1"/>
      <w:marLeft w:val="0"/>
      <w:marRight w:val="0"/>
      <w:marTop w:val="0"/>
      <w:marBottom w:val="0"/>
      <w:divBdr>
        <w:top w:val="none" w:sz="0" w:space="0" w:color="auto"/>
        <w:left w:val="none" w:sz="0" w:space="0" w:color="auto"/>
        <w:bottom w:val="none" w:sz="0" w:space="0" w:color="auto"/>
        <w:right w:val="none" w:sz="0" w:space="0" w:color="auto"/>
      </w:divBdr>
      <w:divsChild>
        <w:div w:id="1950313175">
          <w:marLeft w:val="0"/>
          <w:marRight w:val="0"/>
          <w:marTop w:val="0"/>
          <w:marBottom w:val="0"/>
          <w:divBdr>
            <w:top w:val="none" w:sz="0" w:space="0" w:color="auto"/>
            <w:left w:val="none" w:sz="0" w:space="0" w:color="auto"/>
            <w:bottom w:val="none" w:sz="0" w:space="0" w:color="auto"/>
            <w:right w:val="none" w:sz="0" w:space="0" w:color="auto"/>
          </w:divBdr>
        </w:div>
      </w:divsChild>
    </w:div>
    <w:div w:id="1869294575">
      <w:bodyDiv w:val="1"/>
      <w:marLeft w:val="0"/>
      <w:marRight w:val="0"/>
      <w:marTop w:val="0"/>
      <w:marBottom w:val="0"/>
      <w:divBdr>
        <w:top w:val="none" w:sz="0" w:space="0" w:color="auto"/>
        <w:left w:val="none" w:sz="0" w:space="0" w:color="auto"/>
        <w:bottom w:val="none" w:sz="0" w:space="0" w:color="auto"/>
        <w:right w:val="none" w:sz="0" w:space="0" w:color="auto"/>
      </w:divBdr>
      <w:divsChild>
        <w:div w:id="280916065">
          <w:marLeft w:val="0"/>
          <w:marRight w:val="0"/>
          <w:marTop w:val="0"/>
          <w:marBottom w:val="0"/>
          <w:divBdr>
            <w:top w:val="none" w:sz="0" w:space="0" w:color="auto"/>
            <w:left w:val="none" w:sz="0" w:space="0" w:color="auto"/>
            <w:bottom w:val="none" w:sz="0" w:space="0" w:color="auto"/>
            <w:right w:val="none" w:sz="0" w:space="0" w:color="auto"/>
          </w:divBdr>
        </w:div>
      </w:divsChild>
    </w:div>
    <w:div w:id="1872182081">
      <w:bodyDiv w:val="1"/>
      <w:marLeft w:val="0"/>
      <w:marRight w:val="0"/>
      <w:marTop w:val="0"/>
      <w:marBottom w:val="0"/>
      <w:divBdr>
        <w:top w:val="none" w:sz="0" w:space="0" w:color="auto"/>
        <w:left w:val="none" w:sz="0" w:space="0" w:color="auto"/>
        <w:bottom w:val="none" w:sz="0" w:space="0" w:color="auto"/>
        <w:right w:val="none" w:sz="0" w:space="0" w:color="auto"/>
      </w:divBdr>
    </w:div>
    <w:div w:id="1876578033">
      <w:bodyDiv w:val="1"/>
      <w:marLeft w:val="0"/>
      <w:marRight w:val="0"/>
      <w:marTop w:val="0"/>
      <w:marBottom w:val="0"/>
      <w:divBdr>
        <w:top w:val="none" w:sz="0" w:space="0" w:color="auto"/>
        <w:left w:val="none" w:sz="0" w:space="0" w:color="auto"/>
        <w:bottom w:val="none" w:sz="0" w:space="0" w:color="auto"/>
        <w:right w:val="none" w:sz="0" w:space="0" w:color="auto"/>
      </w:divBdr>
      <w:divsChild>
        <w:div w:id="911351916">
          <w:marLeft w:val="0"/>
          <w:marRight w:val="0"/>
          <w:marTop w:val="0"/>
          <w:marBottom w:val="0"/>
          <w:divBdr>
            <w:top w:val="none" w:sz="0" w:space="0" w:color="auto"/>
            <w:left w:val="none" w:sz="0" w:space="0" w:color="auto"/>
            <w:bottom w:val="none" w:sz="0" w:space="0" w:color="auto"/>
            <w:right w:val="none" w:sz="0" w:space="0" w:color="auto"/>
          </w:divBdr>
        </w:div>
      </w:divsChild>
    </w:div>
    <w:div w:id="1890871144">
      <w:bodyDiv w:val="1"/>
      <w:marLeft w:val="0"/>
      <w:marRight w:val="0"/>
      <w:marTop w:val="0"/>
      <w:marBottom w:val="0"/>
      <w:divBdr>
        <w:top w:val="none" w:sz="0" w:space="0" w:color="auto"/>
        <w:left w:val="none" w:sz="0" w:space="0" w:color="auto"/>
        <w:bottom w:val="none" w:sz="0" w:space="0" w:color="auto"/>
        <w:right w:val="none" w:sz="0" w:space="0" w:color="auto"/>
      </w:divBdr>
    </w:div>
    <w:div w:id="1906137217">
      <w:bodyDiv w:val="1"/>
      <w:marLeft w:val="0"/>
      <w:marRight w:val="0"/>
      <w:marTop w:val="0"/>
      <w:marBottom w:val="0"/>
      <w:divBdr>
        <w:top w:val="none" w:sz="0" w:space="0" w:color="auto"/>
        <w:left w:val="none" w:sz="0" w:space="0" w:color="auto"/>
        <w:bottom w:val="none" w:sz="0" w:space="0" w:color="auto"/>
        <w:right w:val="none" w:sz="0" w:space="0" w:color="auto"/>
      </w:divBdr>
    </w:div>
    <w:div w:id="1937592314">
      <w:bodyDiv w:val="1"/>
      <w:marLeft w:val="0"/>
      <w:marRight w:val="0"/>
      <w:marTop w:val="0"/>
      <w:marBottom w:val="0"/>
      <w:divBdr>
        <w:top w:val="none" w:sz="0" w:space="0" w:color="auto"/>
        <w:left w:val="none" w:sz="0" w:space="0" w:color="auto"/>
        <w:bottom w:val="none" w:sz="0" w:space="0" w:color="auto"/>
        <w:right w:val="none" w:sz="0" w:space="0" w:color="auto"/>
      </w:divBdr>
      <w:divsChild>
        <w:div w:id="1466585273">
          <w:marLeft w:val="0"/>
          <w:marRight w:val="0"/>
          <w:marTop w:val="0"/>
          <w:marBottom w:val="0"/>
          <w:divBdr>
            <w:top w:val="none" w:sz="0" w:space="0" w:color="auto"/>
            <w:left w:val="none" w:sz="0" w:space="0" w:color="auto"/>
            <w:bottom w:val="none" w:sz="0" w:space="0" w:color="auto"/>
            <w:right w:val="none" w:sz="0" w:space="0" w:color="auto"/>
          </w:divBdr>
        </w:div>
      </w:divsChild>
    </w:div>
    <w:div w:id="1957711584">
      <w:bodyDiv w:val="1"/>
      <w:marLeft w:val="0"/>
      <w:marRight w:val="0"/>
      <w:marTop w:val="0"/>
      <w:marBottom w:val="0"/>
      <w:divBdr>
        <w:top w:val="none" w:sz="0" w:space="0" w:color="auto"/>
        <w:left w:val="none" w:sz="0" w:space="0" w:color="auto"/>
        <w:bottom w:val="none" w:sz="0" w:space="0" w:color="auto"/>
        <w:right w:val="none" w:sz="0" w:space="0" w:color="auto"/>
      </w:divBdr>
      <w:divsChild>
        <w:div w:id="67773385">
          <w:marLeft w:val="0"/>
          <w:marRight w:val="0"/>
          <w:marTop w:val="0"/>
          <w:marBottom w:val="0"/>
          <w:divBdr>
            <w:top w:val="none" w:sz="0" w:space="0" w:color="auto"/>
            <w:left w:val="none" w:sz="0" w:space="0" w:color="auto"/>
            <w:bottom w:val="none" w:sz="0" w:space="0" w:color="auto"/>
            <w:right w:val="none" w:sz="0" w:space="0" w:color="auto"/>
          </w:divBdr>
        </w:div>
      </w:divsChild>
    </w:div>
    <w:div w:id="2008627554">
      <w:bodyDiv w:val="1"/>
      <w:marLeft w:val="0"/>
      <w:marRight w:val="0"/>
      <w:marTop w:val="0"/>
      <w:marBottom w:val="0"/>
      <w:divBdr>
        <w:top w:val="none" w:sz="0" w:space="0" w:color="auto"/>
        <w:left w:val="none" w:sz="0" w:space="0" w:color="auto"/>
        <w:bottom w:val="none" w:sz="0" w:space="0" w:color="auto"/>
        <w:right w:val="none" w:sz="0" w:space="0" w:color="auto"/>
      </w:divBdr>
      <w:divsChild>
        <w:div w:id="1547598793">
          <w:marLeft w:val="0"/>
          <w:marRight w:val="0"/>
          <w:marTop w:val="0"/>
          <w:marBottom w:val="0"/>
          <w:divBdr>
            <w:top w:val="none" w:sz="0" w:space="0" w:color="auto"/>
            <w:left w:val="none" w:sz="0" w:space="0" w:color="auto"/>
            <w:bottom w:val="none" w:sz="0" w:space="0" w:color="auto"/>
            <w:right w:val="none" w:sz="0" w:space="0" w:color="auto"/>
          </w:divBdr>
        </w:div>
      </w:divsChild>
    </w:div>
    <w:div w:id="2032412807">
      <w:bodyDiv w:val="1"/>
      <w:marLeft w:val="0"/>
      <w:marRight w:val="0"/>
      <w:marTop w:val="0"/>
      <w:marBottom w:val="0"/>
      <w:divBdr>
        <w:top w:val="none" w:sz="0" w:space="0" w:color="auto"/>
        <w:left w:val="none" w:sz="0" w:space="0" w:color="auto"/>
        <w:bottom w:val="none" w:sz="0" w:space="0" w:color="auto"/>
        <w:right w:val="none" w:sz="0" w:space="0" w:color="auto"/>
      </w:divBdr>
      <w:divsChild>
        <w:div w:id="1613705559">
          <w:marLeft w:val="0"/>
          <w:marRight w:val="0"/>
          <w:marTop w:val="0"/>
          <w:marBottom w:val="0"/>
          <w:divBdr>
            <w:top w:val="none" w:sz="0" w:space="0" w:color="auto"/>
            <w:left w:val="none" w:sz="0" w:space="0" w:color="auto"/>
            <w:bottom w:val="none" w:sz="0" w:space="0" w:color="auto"/>
            <w:right w:val="none" w:sz="0" w:space="0" w:color="auto"/>
          </w:divBdr>
        </w:div>
      </w:divsChild>
    </w:div>
    <w:div w:id="2034531384">
      <w:bodyDiv w:val="1"/>
      <w:marLeft w:val="0"/>
      <w:marRight w:val="0"/>
      <w:marTop w:val="0"/>
      <w:marBottom w:val="0"/>
      <w:divBdr>
        <w:top w:val="none" w:sz="0" w:space="0" w:color="auto"/>
        <w:left w:val="none" w:sz="0" w:space="0" w:color="auto"/>
        <w:bottom w:val="none" w:sz="0" w:space="0" w:color="auto"/>
        <w:right w:val="none" w:sz="0" w:space="0" w:color="auto"/>
      </w:divBdr>
      <w:divsChild>
        <w:div w:id="1901862747">
          <w:marLeft w:val="0"/>
          <w:marRight w:val="0"/>
          <w:marTop w:val="0"/>
          <w:marBottom w:val="0"/>
          <w:divBdr>
            <w:top w:val="none" w:sz="0" w:space="0" w:color="auto"/>
            <w:left w:val="none" w:sz="0" w:space="0" w:color="auto"/>
            <w:bottom w:val="none" w:sz="0" w:space="0" w:color="auto"/>
            <w:right w:val="none" w:sz="0" w:space="0" w:color="auto"/>
          </w:divBdr>
        </w:div>
      </w:divsChild>
    </w:div>
    <w:div w:id="2047442364">
      <w:bodyDiv w:val="1"/>
      <w:marLeft w:val="0"/>
      <w:marRight w:val="0"/>
      <w:marTop w:val="0"/>
      <w:marBottom w:val="0"/>
      <w:divBdr>
        <w:top w:val="none" w:sz="0" w:space="0" w:color="auto"/>
        <w:left w:val="none" w:sz="0" w:space="0" w:color="auto"/>
        <w:bottom w:val="none" w:sz="0" w:space="0" w:color="auto"/>
        <w:right w:val="none" w:sz="0" w:space="0" w:color="auto"/>
      </w:divBdr>
      <w:divsChild>
        <w:div w:id="1202015457">
          <w:marLeft w:val="0"/>
          <w:marRight w:val="0"/>
          <w:marTop w:val="0"/>
          <w:marBottom w:val="0"/>
          <w:divBdr>
            <w:top w:val="none" w:sz="0" w:space="0" w:color="auto"/>
            <w:left w:val="none" w:sz="0" w:space="0" w:color="auto"/>
            <w:bottom w:val="none" w:sz="0" w:space="0" w:color="auto"/>
            <w:right w:val="none" w:sz="0" w:space="0" w:color="auto"/>
          </w:divBdr>
        </w:div>
      </w:divsChild>
    </w:div>
    <w:div w:id="2088451445">
      <w:bodyDiv w:val="1"/>
      <w:marLeft w:val="0"/>
      <w:marRight w:val="0"/>
      <w:marTop w:val="0"/>
      <w:marBottom w:val="0"/>
      <w:divBdr>
        <w:top w:val="none" w:sz="0" w:space="0" w:color="auto"/>
        <w:left w:val="none" w:sz="0" w:space="0" w:color="auto"/>
        <w:bottom w:val="none" w:sz="0" w:space="0" w:color="auto"/>
        <w:right w:val="none" w:sz="0" w:space="0" w:color="auto"/>
      </w:divBdr>
      <w:divsChild>
        <w:div w:id="2033725353">
          <w:marLeft w:val="0"/>
          <w:marRight w:val="0"/>
          <w:marTop w:val="0"/>
          <w:marBottom w:val="0"/>
          <w:divBdr>
            <w:top w:val="none" w:sz="0" w:space="0" w:color="auto"/>
            <w:left w:val="none" w:sz="0" w:space="0" w:color="auto"/>
            <w:bottom w:val="none" w:sz="0" w:space="0" w:color="auto"/>
            <w:right w:val="none" w:sz="0" w:space="0" w:color="auto"/>
          </w:divBdr>
        </w:div>
      </w:divsChild>
    </w:div>
    <w:div w:id="2091612699">
      <w:bodyDiv w:val="1"/>
      <w:marLeft w:val="0"/>
      <w:marRight w:val="0"/>
      <w:marTop w:val="0"/>
      <w:marBottom w:val="0"/>
      <w:divBdr>
        <w:top w:val="none" w:sz="0" w:space="0" w:color="auto"/>
        <w:left w:val="none" w:sz="0" w:space="0" w:color="auto"/>
        <w:bottom w:val="none" w:sz="0" w:space="0" w:color="auto"/>
        <w:right w:val="none" w:sz="0" w:space="0" w:color="auto"/>
      </w:divBdr>
    </w:div>
    <w:div w:id="2100056996">
      <w:bodyDiv w:val="1"/>
      <w:marLeft w:val="0"/>
      <w:marRight w:val="0"/>
      <w:marTop w:val="0"/>
      <w:marBottom w:val="0"/>
      <w:divBdr>
        <w:top w:val="none" w:sz="0" w:space="0" w:color="auto"/>
        <w:left w:val="none" w:sz="0" w:space="0" w:color="auto"/>
        <w:bottom w:val="none" w:sz="0" w:space="0" w:color="auto"/>
        <w:right w:val="none" w:sz="0" w:space="0" w:color="auto"/>
      </w:divBdr>
      <w:divsChild>
        <w:div w:id="375933340">
          <w:marLeft w:val="0"/>
          <w:marRight w:val="0"/>
          <w:marTop w:val="0"/>
          <w:marBottom w:val="0"/>
          <w:divBdr>
            <w:top w:val="none" w:sz="0" w:space="0" w:color="auto"/>
            <w:left w:val="none" w:sz="0" w:space="0" w:color="auto"/>
            <w:bottom w:val="none" w:sz="0" w:space="0" w:color="auto"/>
            <w:right w:val="none" w:sz="0" w:space="0" w:color="auto"/>
          </w:divBdr>
        </w:div>
      </w:divsChild>
    </w:div>
    <w:div w:id="2144695754">
      <w:bodyDiv w:val="1"/>
      <w:marLeft w:val="0"/>
      <w:marRight w:val="0"/>
      <w:marTop w:val="0"/>
      <w:marBottom w:val="0"/>
      <w:divBdr>
        <w:top w:val="none" w:sz="0" w:space="0" w:color="auto"/>
        <w:left w:val="none" w:sz="0" w:space="0" w:color="auto"/>
        <w:bottom w:val="none" w:sz="0" w:space="0" w:color="auto"/>
        <w:right w:val="none" w:sz="0" w:space="0" w:color="auto"/>
      </w:divBdr>
      <w:divsChild>
        <w:div w:id="13422701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la_a306\Downloads\Practicas%20de%20Desarrollo%20de%20Aplicaci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24FC1489BC0B4BBE2708B9E62A3C45" ma:contentTypeVersion="15" ma:contentTypeDescription="Create a new document." ma:contentTypeScope="" ma:versionID="c5927df80f188af737057714d88d38ba">
  <xsd:schema xmlns:xsd="http://www.w3.org/2001/XMLSchema" xmlns:xs="http://www.w3.org/2001/XMLSchema" xmlns:p="http://schemas.microsoft.com/office/2006/metadata/properties" xmlns:ns3="6357494f-8b04-4955-b567-d543f159e1e1" xmlns:ns4="09ae9423-c938-4b1e-b3ca-3baa48e844e2" targetNamespace="http://schemas.microsoft.com/office/2006/metadata/properties" ma:root="true" ma:fieldsID="4c54f5278a7ac96c117d79619cb3a2a4" ns3:_="" ns4:_="">
    <xsd:import namespace="6357494f-8b04-4955-b567-d543f159e1e1"/>
    <xsd:import namespace="09ae9423-c938-4b1e-b3ca-3baa48e84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7494f-8b04-4955-b567-d543f159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ae9423-c938-4b1e-b3ca-3baa48e844e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357494f-8b04-4955-b567-d543f159e1e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DFS21</b:Tag>
    <b:SourceType>JournalArticle</b:SourceType>
    <b:Guid>{94B2618F-775C-45EC-A717-0DE9AB8473F4}</b:Guid>
    <b:Title>"A Study on the Performance of Java Virtual Machine Garbage Collectors</b:Title>
    <b:Year>2021</b:Year>
    <b:Author>
      <b:Author>
        <b:NameList>
          <b:Person>
            <b:Last>D. F. Silva</b:Last>
            <b:First>R.</b:First>
            <b:Middle>M. F. Lima, E. R. M. Madeira</b:Middle>
          </b:Person>
        </b:NameList>
      </b:Author>
    </b:Author>
    <b:JournalName>2021 IEEE International Conference on Software Testing, Verification and Validation Workshops (ICSTW)</b:JournalName>
    <b:Pages>23-31</b:Pages>
    <b:Volume>1</b:Volume>
    <b:Issue>35</b:Issue>
    <b:RefOrder>1</b:RefOrder>
  </b:Source>
  <b:Source>
    <b:Tag>Cay09</b:Tag>
    <b:SourceType>Book</b:SourceType>
    <b:Guid>{2D62EAF3-74C7-47D8-9D14-3D2B8E503A53}</b:Guid>
    <b:Author>
      <b:Author>
        <b:NameList>
          <b:Person>
            <b:Last>Hortsmann</b:Last>
            <b:First>Cay</b:First>
          </b:Person>
        </b:NameList>
      </b:Author>
    </b:Author>
    <b:Title>Big Java</b:Title>
    <b:Year>2009</b:Year>
    <b:City>San José</b:City>
    <b:Publisher>Pearson</b:Publisher>
    <b:RefOrder>2</b:RefOrder>
  </b:Source>
  <b:Source>
    <b:Tag>Cay19</b:Tag>
    <b:SourceType>Book</b:SourceType>
    <b:Guid>{73FD54E3-5BA8-4EEF-905F-3F2D3720EF8A}</b:Guid>
    <b:Title>Big Java: Early Objects</b:Title>
    <b:Year>2019</b:Year>
    <b:Author>
      <b:Author>
        <b:NameList>
          <b:Person>
            <b:Last>Hortsmann</b:Last>
            <b:First>Cay</b:First>
            <b:Middle>S.</b:Middle>
          </b:Person>
        </b:NameList>
      </b:Author>
    </b:Author>
    <b:City>Hoboken</b:City>
    <b:Publisher>John Wiley &amp; Sons</b:Publisher>
    <b:RefOrder>4</b:RefOrder>
  </b:Source>
  <b:Source>
    <b:Tag>Ora94</b:Tag>
    <b:SourceType>InternetSite</b:SourceType>
    <b:Guid>{5F22A3C9-90E6-4718-95A8-450B3F008369}</b:Guid>
    <b:Title>The Java™ Tutorials</b:Title>
    <b:Year>1994</b:Year>
    <b:Author>
      <b:Author>
        <b:NameList>
          <b:Person>
            <b:Last>Oracle</b:Last>
          </b:Person>
        </b:NameList>
      </b:Author>
    </b:Author>
    <b:ProductionCompany>Oracle</b:ProductionCompany>
    <b:YearAccessed>2024</b:YearAccessed>
    <b:MonthAccessed>07</b:MonthAccessed>
    <b:DayAccessed>28</b:DayAccessed>
    <b:URL>https://docs.oracle.com/javase/tutorial/index.html</b:URL>
    <b:RefOrder>3</b:RefOrder>
  </b:Source>
</b:Sources>
</file>

<file path=customXml/itemProps1.xml><?xml version="1.0" encoding="utf-8"?>
<ds:datastoreItem xmlns:ds="http://schemas.openxmlformats.org/officeDocument/2006/customXml" ds:itemID="{48AAFA46-9562-481A-8BD0-CB06A248CF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7494f-8b04-4955-b567-d543f159e1e1"/>
    <ds:schemaRef ds:uri="09ae9423-c938-4b1e-b3ca-3baa48e8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E994F-32EE-4994-AD83-A7786787FC40}">
  <ds:schemaRefs>
    <ds:schemaRef ds:uri="http://schemas.microsoft.com/sharepoint/v3/contenttype/forms"/>
  </ds:schemaRefs>
</ds:datastoreItem>
</file>

<file path=customXml/itemProps3.xml><?xml version="1.0" encoding="utf-8"?>
<ds:datastoreItem xmlns:ds="http://schemas.openxmlformats.org/officeDocument/2006/customXml" ds:itemID="{268D30A0-4E6D-42D2-9061-7E562F253D6E}">
  <ds:schemaRefs>
    <ds:schemaRef ds:uri="http://schemas.microsoft.com/office/2006/metadata/properties"/>
    <ds:schemaRef ds:uri="http://schemas.microsoft.com/office/infopath/2007/PartnerControls"/>
    <ds:schemaRef ds:uri="6357494f-8b04-4955-b567-d543f159e1e1"/>
  </ds:schemaRefs>
</ds:datastoreItem>
</file>

<file path=customXml/itemProps4.xml><?xml version="1.0" encoding="utf-8"?>
<ds:datastoreItem xmlns:ds="http://schemas.openxmlformats.org/officeDocument/2006/customXml" ds:itemID="{624126D1-9D9E-4EE5-BA6A-010DDF3D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Practicas de Desarrollo de Aplicaciones.dotx</Template>
  <TotalTime>131</TotalTime>
  <Pages>11</Pages>
  <Words>1291</Words>
  <Characters>7360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Tennessee Valley Authority</Company>
  <LinksUpToDate>false</LinksUpToDate>
  <CharactersWithSpaces>8634</CharactersWithSpaces>
  <SharedDoc>false</SharedDoc>
  <HLinks>
    <vt:vector size="114" baseType="variant">
      <vt:variant>
        <vt:i4>5111834</vt:i4>
      </vt:variant>
      <vt:variant>
        <vt:i4>114</vt:i4>
      </vt:variant>
      <vt:variant>
        <vt:i4>0</vt:i4>
      </vt:variant>
      <vt:variant>
        <vt:i4>5</vt:i4>
      </vt:variant>
      <vt:variant>
        <vt:lpwstr>https://github.com/SantiagoCusirramosChiri/Universidad---4toSemestre/tree/main/Lenguaje de Programacion III/2da fase</vt:lpwstr>
      </vt:variant>
      <vt:variant>
        <vt:lpwstr/>
      </vt:variant>
      <vt:variant>
        <vt:i4>1048636</vt:i4>
      </vt:variant>
      <vt:variant>
        <vt:i4>104</vt:i4>
      </vt:variant>
      <vt:variant>
        <vt:i4>0</vt:i4>
      </vt:variant>
      <vt:variant>
        <vt:i4>5</vt:i4>
      </vt:variant>
      <vt:variant>
        <vt:lpwstr/>
      </vt:variant>
      <vt:variant>
        <vt:lpwstr>_Toc180650899</vt:lpwstr>
      </vt:variant>
      <vt:variant>
        <vt:i4>1048636</vt:i4>
      </vt:variant>
      <vt:variant>
        <vt:i4>98</vt:i4>
      </vt:variant>
      <vt:variant>
        <vt:i4>0</vt:i4>
      </vt:variant>
      <vt:variant>
        <vt:i4>5</vt:i4>
      </vt:variant>
      <vt:variant>
        <vt:lpwstr/>
      </vt:variant>
      <vt:variant>
        <vt:lpwstr>_Toc180650898</vt:lpwstr>
      </vt:variant>
      <vt:variant>
        <vt:i4>1048636</vt:i4>
      </vt:variant>
      <vt:variant>
        <vt:i4>92</vt:i4>
      </vt:variant>
      <vt:variant>
        <vt:i4>0</vt:i4>
      </vt:variant>
      <vt:variant>
        <vt:i4>5</vt:i4>
      </vt:variant>
      <vt:variant>
        <vt:lpwstr/>
      </vt:variant>
      <vt:variant>
        <vt:lpwstr>_Toc180650897</vt:lpwstr>
      </vt:variant>
      <vt:variant>
        <vt:i4>1048636</vt:i4>
      </vt:variant>
      <vt:variant>
        <vt:i4>86</vt:i4>
      </vt:variant>
      <vt:variant>
        <vt:i4>0</vt:i4>
      </vt:variant>
      <vt:variant>
        <vt:i4>5</vt:i4>
      </vt:variant>
      <vt:variant>
        <vt:lpwstr/>
      </vt:variant>
      <vt:variant>
        <vt:lpwstr>_Toc180650896</vt:lpwstr>
      </vt:variant>
      <vt:variant>
        <vt:i4>1048636</vt:i4>
      </vt:variant>
      <vt:variant>
        <vt:i4>80</vt:i4>
      </vt:variant>
      <vt:variant>
        <vt:i4>0</vt:i4>
      </vt:variant>
      <vt:variant>
        <vt:i4>5</vt:i4>
      </vt:variant>
      <vt:variant>
        <vt:lpwstr/>
      </vt:variant>
      <vt:variant>
        <vt:lpwstr>_Toc180650895</vt:lpwstr>
      </vt:variant>
      <vt:variant>
        <vt:i4>1048636</vt:i4>
      </vt:variant>
      <vt:variant>
        <vt:i4>74</vt:i4>
      </vt:variant>
      <vt:variant>
        <vt:i4>0</vt:i4>
      </vt:variant>
      <vt:variant>
        <vt:i4>5</vt:i4>
      </vt:variant>
      <vt:variant>
        <vt:lpwstr/>
      </vt:variant>
      <vt:variant>
        <vt:lpwstr>_Toc180650894</vt:lpwstr>
      </vt:variant>
      <vt:variant>
        <vt:i4>1048636</vt:i4>
      </vt:variant>
      <vt:variant>
        <vt:i4>68</vt:i4>
      </vt:variant>
      <vt:variant>
        <vt:i4>0</vt:i4>
      </vt:variant>
      <vt:variant>
        <vt:i4>5</vt:i4>
      </vt:variant>
      <vt:variant>
        <vt:lpwstr/>
      </vt:variant>
      <vt:variant>
        <vt:lpwstr>_Toc180650893</vt:lpwstr>
      </vt:variant>
      <vt:variant>
        <vt:i4>1048636</vt:i4>
      </vt:variant>
      <vt:variant>
        <vt:i4>62</vt:i4>
      </vt:variant>
      <vt:variant>
        <vt:i4>0</vt:i4>
      </vt:variant>
      <vt:variant>
        <vt:i4>5</vt:i4>
      </vt:variant>
      <vt:variant>
        <vt:lpwstr/>
      </vt:variant>
      <vt:variant>
        <vt:lpwstr>_Toc180650892</vt:lpwstr>
      </vt:variant>
      <vt:variant>
        <vt:i4>1048636</vt:i4>
      </vt:variant>
      <vt:variant>
        <vt:i4>56</vt:i4>
      </vt:variant>
      <vt:variant>
        <vt:i4>0</vt:i4>
      </vt:variant>
      <vt:variant>
        <vt:i4>5</vt:i4>
      </vt:variant>
      <vt:variant>
        <vt:lpwstr/>
      </vt:variant>
      <vt:variant>
        <vt:lpwstr>_Toc180650891</vt:lpwstr>
      </vt:variant>
      <vt:variant>
        <vt:i4>1048636</vt:i4>
      </vt:variant>
      <vt:variant>
        <vt:i4>50</vt:i4>
      </vt:variant>
      <vt:variant>
        <vt:i4>0</vt:i4>
      </vt:variant>
      <vt:variant>
        <vt:i4>5</vt:i4>
      </vt:variant>
      <vt:variant>
        <vt:lpwstr/>
      </vt:variant>
      <vt:variant>
        <vt:lpwstr>_Toc180650890</vt:lpwstr>
      </vt:variant>
      <vt:variant>
        <vt:i4>1114172</vt:i4>
      </vt:variant>
      <vt:variant>
        <vt:i4>44</vt:i4>
      </vt:variant>
      <vt:variant>
        <vt:i4>0</vt:i4>
      </vt:variant>
      <vt:variant>
        <vt:i4>5</vt:i4>
      </vt:variant>
      <vt:variant>
        <vt:lpwstr/>
      </vt:variant>
      <vt:variant>
        <vt:lpwstr>_Toc180650889</vt:lpwstr>
      </vt:variant>
      <vt:variant>
        <vt:i4>1114172</vt:i4>
      </vt:variant>
      <vt:variant>
        <vt:i4>38</vt:i4>
      </vt:variant>
      <vt:variant>
        <vt:i4>0</vt:i4>
      </vt:variant>
      <vt:variant>
        <vt:i4>5</vt:i4>
      </vt:variant>
      <vt:variant>
        <vt:lpwstr/>
      </vt:variant>
      <vt:variant>
        <vt:lpwstr>_Toc180650888</vt:lpwstr>
      </vt:variant>
      <vt:variant>
        <vt:i4>1114172</vt:i4>
      </vt:variant>
      <vt:variant>
        <vt:i4>32</vt:i4>
      </vt:variant>
      <vt:variant>
        <vt:i4>0</vt:i4>
      </vt:variant>
      <vt:variant>
        <vt:i4>5</vt:i4>
      </vt:variant>
      <vt:variant>
        <vt:lpwstr/>
      </vt:variant>
      <vt:variant>
        <vt:lpwstr>_Toc180650887</vt:lpwstr>
      </vt:variant>
      <vt:variant>
        <vt:i4>1114172</vt:i4>
      </vt:variant>
      <vt:variant>
        <vt:i4>26</vt:i4>
      </vt:variant>
      <vt:variant>
        <vt:i4>0</vt:i4>
      </vt:variant>
      <vt:variant>
        <vt:i4>5</vt:i4>
      </vt:variant>
      <vt:variant>
        <vt:lpwstr/>
      </vt:variant>
      <vt:variant>
        <vt:lpwstr>_Toc180650886</vt:lpwstr>
      </vt:variant>
      <vt:variant>
        <vt:i4>1114172</vt:i4>
      </vt:variant>
      <vt:variant>
        <vt:i4>20</vt:i4>
      </vt:variant>
      <vt:variant>
        <vt:i4>0</vt:i4>
      </vt:variant>
      <vt:variant>
        <vt:i4>5</vt:i4>
      </vt:variant>
      <vt:variant>
        <vt:lpwstr/>
      </vt:variant>
      <vt:variant>
        <vt:lpwstr>_Toc180650885</vt:lpwstr>
      </vt:variant>
      <vt:variant>
        <vt:i4>1114172</vt:i4>
      </vt:variant>
      <vt:variant>
        <vt:i4>14</vt:i4>
      </vt:variant>
      <vt:variant>
        <vt:i4>0</vt:i4>
      </vt:variant>
      <vt:variant>
        <vt:i4>5</vt:i4>
      </vt:variant>
      <vt:variant>
        <vt:lpwstr/>
      </vt:variant>
      <vt:variant>
        <vt:lpwstr>_Toc180650884</vt:lpwstr>
      </vt:variant>
      <vt:variant>
        <vt:i4>1114172</vt:i4>
      </vt:variant>
      <vt:variant>
        <vt:i4>8</vt:i4>
      </vt:variant>
      <vt:variant>
        <vt:i4>0</vt:i4>
      </vt:variant>
      <vt:variant>
        <vt:i4>5</vt:i4>
      </vt:variant>
      <vt:variant>
        <vt:lpwstr/>
      </vt:variant>
      <vt:variant>
        <vt:lpwstr>_Toc180650883</vt:lpwstr>
      </vt:variant>
      <vt:variant>
        <vt:i4>1114172</vt:i4>
      </vt:variant>
      <vt:variant>
        <vt:i4>2</vt:i4>
      </vt:variant>
      <vt:variant>
        <vt:i4>0</vt:i4>
      </vt:variant>
      <vt:variant>
        <vt:i4>5</vt:i4>
      </vt:variant>
      <vt:variant>
        <vt:lpwstr/>
      </vt:variant>
      <vt:variant>
        <vt:lpwstr>_Toc180650882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A 306</dc:creator>
  <cp:keywords/>
  <dc:description/>
  <cp:lastModifiedBy>SANTIAGO JESUS CUSIRRAMOS CHIRI</cp:lastModifiedBy>
  <cp:revision>5</cp:revision>
  <cp:lastPrinted>2024-10-24T13:51:00Z</cp:lastPrinted>
  <dcterms:created xsi:type="dcterms:W3CDTF">2024-10-24T13:51:00Z</dcterms:created>
  <dcterms:modified xsi:type="dcterms:W3CDTF">2024-11-18T18:10:00Z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0x0101006B24FC1489BC0B4BBE2708B9E62A3C45</vt:lpwstr>
  </property>
</Properties>
</file>