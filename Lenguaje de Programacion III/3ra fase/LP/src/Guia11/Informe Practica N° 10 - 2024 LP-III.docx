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626D2" w14:textId="77777777" w:rsidR="00D5789D" w:rsidRPr="00DC09B8" w:rsidRDefault="00D5789D" w:rsidP="00D5789D">
      <w:pPr>
        <w:rPr>
          <w:lang w:val="es-PE"/>
        </w:rPr>
      </w:pPr>
    </w:p>
    <w:p w14:paraId="0FDC34E3" w14:textId="4A99066A" w:rsidR="00636933" w:rsidRDefault="007E1C80" w:rsidP="00D5789D">
      <w:pPr>
        <w:rPr>
          <w:lang w:val="es-PE"/>
        </w:rPr>
      </w:pPr>
      <w:r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16B1E71" wp14:editId="105E7705">
                <wp:simplePos x="0" y="0"/>
                <wp:positionH relativeFrom="column">
                  <wp:posOffset>561975</wp:posOffset>
                </wp:positionH>
                <wp:positionV relativeFrom="paragraph">
                  <wp:posOffset>145415</wp:posOffset>
                </wp:positionV>
                <wp:extent cx="3752850" cy="104775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81B21" w14:textId="77777777" w:rsidR="007E1C80" w:rsidRDefault="002B5E55" w:rsidP="006D68C6">
                            <w:pPr>
                              <w:spacing w:after="120"/>
                              <w:rPr>
                                <w:rFonts w:ascii="Arial" w:hAnsi="Arial"/>
                                <w:b/>
                                <w:color w:val="0072A6"/>
                                <w:sz w:val="28"/>
                                <w:szCs w:val="28"/>
                                <w:lang w:val="es-PE"/>
                              </w:rPr>
                            </w:pPr>
                            <w:r w:rsidRPr="001A6F08">
                              <w:rPr>
                                <w:rFonts w:ascii="Arial" w:hAnsi="Arial"/>
                                <w:b/>
                                <w:color w:val="0072A6"/>
                                <w:sz w:val="28"/>
                                <w:szCs w:val="28"/>
                                <w:lang w:val="es-PE"/>
                              </w:rPr>
                              <w:t>UCSM Esc</w:t>
                            </w:r>
                            <w:r w:rsidR="007E1C80">
                              <w:rPr>
                                <w:rFonts w:ascii="Arial" w:hAnsi="Arial"/>
                                <w:b/>
                                <w:color w:val="0072A6"/>
                                <w:sz w:val="28"/>
                                <w:szCs w:val="28"/>
                                <w:lang w:val="es-PE"/>
                              </w:rPr>
                              <w:t xml:space="preserve">uela </w:t>
                            </w:r>
                            <w:r w:rsidRPr="001A6F08">
                              <w:rPr>
                                <w:rFonts w:ascii="Arial" w:hAnsi="Arial"/>
                                <w:b/>
                                <w:color w:val="0072A6"/>
                                <w:sz w:val="28"/>
                                <w:szCs w:val="28"/>
                                <w:lang w:val="es-PE"/>
                              </w:rPr>
                              <w:t>Prof</w:t>
                            </w:r>
                            <w:r w:rsidR="007E1C80">
                              <w:rPr>
                                <w:rFonts w:ascii="Arial" w:hAnsi="Arial"/>
                                <w:b/>
                                <w:color w:val="0072A6"/>
                                <w:sz w:val="28"/>
                                <w:szCs w:val="28"/>
                                <w:lang w:val="es-PE"/>
                              </w:rPr>
                              <w:t>esional</w:t>
                            </w:r>
                            <w:r w:rsidRPr="001A6F08">
                              <w:rPr>
                                <w:rFonts w:ascii="Arial" w:hAnsi="Arial"/>
                                <w:b/>
                                <w:color w:val="0072A6"/>
                                <w:sz w:val="28"/>
                                <w:szCs w:val="28"/>
                                <w:lang w:val="es-PE"/>
                              </w:rPr>
                              <w:t xml:space="preserve"> de </w:t>
                            </w:r>
                          </w:p>
                          <w:p w14:paraId="20236D72" w14:textId="3C740F9F" w:rsidR="002B5E55" w:rsidRPr="001A6F08" w:rsidRDefault="002B5E55" w:rsidP="006D68C6">
                            <w:pPr>
                              <w:spacing w:after="120"/>
                              <w:rPr>
                                <w:rFonts w:ascii="Arial" w:hAnsi="Arial"/>
                                <w:b/>
                                <w:color w:val="0072A6"/>
                                <w:sz w:val="28"/>
                                <w:szCs w:val="28"/>
                                <w:lang w:val="es-PE"/>
                              </w:rPr>
                            </w:pPr>
                            <w:r w:rsidRPr="001A6F08">
                              <w:rPr>
                                <w:rFonts w:ascii="Arial" w:hAnsi="Arial"/>
                                <w:b/>
                                <w:color w:val="0072A6"/>
                                <w:sz w:val="28"/>
                                <w:szCs w:val="28"/>
                                <w:lang w:val="es-PE"/>
                              </w:rPr>
                              <w:t>Ingeniería de Sistemas</w:t>
                            </w:r>
                          </w:p>
                          <w:p w14:paraId="0A2A77D9" w14:textId="49E7010C" w:rsidR="002B5E55" w:rsidRPr="009E0397" w:rsidRDefault="00E75677" w:rsidP="006D68C6">
                            <w:pPr>
                              <w:spacing w:after="120"/>
                              <w:rPr>
                                <w:rFonts w:ascii="Arial" w:hAnsi="Arial"/>
                                <w:b/>
                                <w:sz w:val="44"/>
                                <w:szCs w:val="4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sz w:val="44"/>
                                <w:szCs w:val="44"/>
                              </w:rPr>
                              <w:t>Noviembre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B5E55">
                              <w:rPr>
                                <w:rFonts w:ascii="Arial" w:hAnsi="Arial"/>
                                <w:b/>
                                <w:sz w:val="44"/>
                                <w:szCs w:val="44"/>
                              </w:rPr>
                              <w:t xml:space="preserve"> -</w:t>
                            </w:r>
                            <w:proofErr w:type="gramEnd"/>
                            <w:r w:rsidR="002B5E55">
                              <w:rPr>
                                <w:rFonts w:ascii="Arial" w:hAnsi="Arial"/>
                                <w:b/>
                                <w:sz w:val="44"/>
                                <w:szCs w:val="44"/>
                              </w:rPr>
                              <w:t xml:space="preserve"> 202</w:t>
                            </w:r>
                            <w:r w:rsidR="00A43607">
                              <w:rPr>
                                <w:rFonts w:ascii="Arial" w:hAnsi="Arial"/>
                                <w:b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6B1E7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4.25pt;margin-top:11.45pt;width:295.5pt;height:82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" filled="f" stroked="f">
                <v:textbox inset="0,0,0,0">
                  <w:txbxContent>
                    <w:p w14:paraId="4B881B21" w14:textId="77777777" w:rsidR="007E1C80" w:rsidRDefault="002B5E55" w:rsidP="006D68C6">
                      <w:pPr>
                        <w:spacing w:after="120"/>
                        <w:rPr>
                          <w:rFonts w:ascii="Arial" w:hAnsi="Arial"/>
                          <w:b/>
                          <w:color w:val="0072A6"/>
                          <w:sz w:val="28"/>
                          <w:szCs w:val="28"/>
                          <w:lang w:val="es-PE"/>
                        </w:rPr>
                      </w:pPr>
                      <w:r w:rsidRPr="001A6F08">
                        <w:rPr>
                          <w:rFonts w:ascii="Arial" w:hAnsi="Arial"/>
                          <w:b/>
                          <w:color w:val="0072A6"/>
                          <w:sz w:val="28"/>
                          <w:szCs w:val="28"/>
                          <w:lang w:val="es-PE"/>
                        </w:rPr>
                        <w:t>UCSM Esc</w:t>
                      </w:r>
                      <w:r w:rsidR="007E1C80">
                        <w:rPr>
                          <w:rFonts w:ascii="Arial" w:hAnsi="Arial"/>
                          <w:b/>
                          <w:color w:val="0072A6"/>
                          <w:sz w:val="28"/>
                          <w:szCs w:val="28"/>
                          <w:lang w:val="es-PE"/>
                        </w:rPr>
                        <w:t xml:space="preserve">uela </w:t>
                      </w:r>
                      <w:r w:rsidRPr="001A6F08">
                        <w:rPr>
                          <w:rFonts w:ascii="Arial" w:hAnsi="Arial"/>
                          <w:b/>
                          <w:color w:val="0072A6"/>
                          <w:sz w:val="28"/>
                          <w:szCs w:val="28"/>
                          <w:lang w:val="es-PE"/>
                        </w:rPr>
                        <w:t>Prof</w:t>
                      </w:r>
                      <w:r w:rsidR="007E1C80">
                        <w:rPr>
                          <w:rFonts w:ascii="Arial" w:hAnsi="Arial"/>
                          <w:b/>
                          <w:color w:val="0072A6"/>
                          <w:sz w:val="28"/>
                          <w:szCs w:val="28"/>
                          <w:lang w:val="es-PE"/>
                        </w:rPr>
                        <w:t>esional</w:t>
                      </w:r>
                      <w:r w:rsidRPr="001A6F08">
                        <w:rPr>
                          <w:rFonts w:ascii="Arial" w:hAnsi="Arial"/>
                          <w:b/>
                          <w:color w:val="0072A6"/>
                          <w:sz w:val="28"/>
                          <w:szCs w:val="28"/>
                          <w:lang w:val="es-PE"/>
                        </w:rPr>
                        <w:t xml:space="preserve"> de </w:t>
                      </w:r>
                    </w:p>
                    <w:p w14:paraId="20236D72" w14:textId="3C740F9F" w:rsidR="002B5E55" w:rsidRPr="001A6F08" w:rsidRDefault="002B5E55" w:rsidP="006D68C6">
                      <w:pPr>
                        <w:spacing w:after="120"/>
                        <w:rPr>
                          <w:rFonts w:ascii="Arial" w:hAnsi="Arial"/>
                          <w:b/>
                          <w:color w:val="0072A6"/>
                          <w:sz w:val="28"/>
                          <w:szCs w:val="28"/>
                          <w:lang w:val="es-PE"/>
                        </w:rPr>
                      </w:pPr>
                      <w:r w:rsidRPr="001A6F08">
                        <w:rPr>
                          <w:rFonts w:ascii="Arial" w:hAnsi="Arial"/>
                          <w:b/>
                          <w:color w:val="0072A6"/>
                          <w:sz w:val="28"/>
                          <w:szCs w:val="28"/>
                          <w:lang w:val="es-PE"/>
                        </w:rPr>
                        <w:t>Ingeniería de Sistemas</w:t>
                      </w:r>
                    </w:p>
                    <w:p w14:paraId="0A2A77D9" w14:textId="49E7010C" w:rsidR="002B5E55" w:rsidRPr="009E0397" w:rsidRDefault="00E75677" w:rsidP="006D68C6">
                      <w:pPr>
                        <w:spacing w:after="120"/>
                        <w:rPr>
                          <w:rFonts w:ascii="Arial" w:hAnsi="Arial"/>
                          <w:b/>
                          <w:sz w:val="44"/>
                          <w:szCs w:val="4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/>
                          <w:b/>
                          <w:sz w:val="44"/>
                          <w:szCs w:val="44"/>
                        </w:rPr>
                        <w:t>Noviembre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sz w:val="44"/>
                          <w:szCs w:val="44"/>
                        </w:rPr>
                        <w:t xml:space="preserve"> </w:t>
                      </w:r>
                      <w:r w:rsidR="002B5E55">
                        <w:rPr>
                          <w:rFonts w:ascii="Arial" w:hAnsi="Arial"/>
                          <w:b/>
                          <w:sz w:val="44"/>
                          <w:szCs w:val="44"/>
                        </w:rPr>
                        <w:t xml:space="preserve"> -</w:t>
                      </w:r>
                      <w:proofErr w:type="gramEnd"/>
                      <w:r w:rsidR="002B5E55">
                        <w:rPr>
                          <w:rFonts w:ascii="Arial" w:hAnsi="Arial"/>
                          <w:b/>
                          <w:sz w:val="44"/>
                          <w:szCs w:val="44"/>
                        </w:rPr>
                        <w:t xml:space="preserve"> 202</w:t>
                      </w:r>
                      <w:r w:rsidR="00A43607">
                        <w:rPr>
                          <w:rFonts w:ascii="Arial" w:hAnsi="Arial"/>
                          <w:b/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A2EEC"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C79D041" wp14:editId="4AC6B3CF">
                <wp:simplePos x="0" y="0"/>
                <wp:positionH relativeFrom="column">
                  <wp:posOffset>3476625</wp:posOffset>
                </wp:positionH>
                <wp:positionV relativeFrom="paragraph">
                  <wp:posOffset>154940</wp:posOffset>
                </wp:positionV>
                <wp:extent cx="3886835" cy="1143000"/>
                <wp:effectExtent l="0" t="0" r="18415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83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14E8D" w14:textId="77777777" w:rsidR="002B5E55" w:rsidRPr="001A6F08" w:rsidRDefault="002B5E55" w:rsidP="00EB6223">
                            <w:pPr>
                              <w:spacing w:after="120"/>
                              <w:jc w:val="right"/>
                              <w:rPr>
                                <w:rFonts w:ascii="Arial" w:hAnsi="Arial"/>
                                <w:caps/>
                                <w:sz w:val="32"/>
                                <w:lang w:val="es-PE"/>
                              </w:rPr>
                            </w:pPr>
                            <w:r w:rsidRPr="001A6F08">
                              <w:rPr>
                                <w:rFonts w:ascii="Arial" w:hAnsi="Arial"/>
                                <w:caps/>
                                <w:sz w:val="32"/>
                                <w:lang w:val="es-PE"/>
                              </w:rPr>
                              <w:t>Informe de Prácticas</w:t>
                            </w:r>
                          </w:p>
                          <w:p w14:paraId="11A05596" w14:textId="77777777" w:rsidR="00A8066A" w:rsidRDefault="00554645" w:rsidP="00EB6223">
                            <w:pPr>
                              <w:spacing w:after="120"/>
                              <w:jc w:val="right"/>
                              <w:rPr>
                                <w:rFonts w:ascii="Arial" w:hAnsi="Arial"/>
                                <w:b/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56"/>
                                <w:szCs w:val="56"/>
                                <w:lang w:val="es-PE"/>
                              </w:rPr>
                              <w:t>Lenguaje de Programación III</w:t>
                            </w:r>
                          </w:p>
                          <w:p w14:paraId="0A3F5F74" w14:textId="3B0A3502" w:rsidR="002B5E55" w:rsidRPr="00806C11" w:rsidRDefault="00F602E0" w:rsidP="00EB6223">
                            <w:pPr>
                              <w:spacing w:after="120"/>
                              <w:jc w:val="right"/>
                              <w:rPr>
                                <w:rFonts w:ascii="Arial" w:hAnsi="Arial"/>
                                <w:b/>
                                <w:sz w:val="56"/>
                                <w:szCs w:val="56"/>
                                <w:lang w:val="es-PE"/>
                              </w:rPr>
                            </w:pPr>
                            <w:ins w:id="0" w:author="GROSSMAN MIGUEL VARGAS PEREZ" w:date="2024-10-17T08:19:00Z" w16du:dateUtc="2024-10-17T13:19:00Z">
                              <w:r>
                                <w:rPr>
                                  <w:rFonts w:ascii="Arial" w:hAnsi="Arial"/>
                                  <w:b/>
                                  <w:sz w:val="56"/>
                                  <w:szCs w:val="56"/>
                                  <w:lang w:val="es-PE"/>
                                </w:rPr>
                                <w:t>COMPUTACIÓN EN RED</w:t>
                              </w:r>
                              <w:r w:rsidR="00A43607">
                                <w:rPr>
                                  <w:rFonts w:ascii="Arial" w:hAnsi="Arial"/>
                                  <w:b/>
                                  <w:sz w:val="56"/>
                                  <w:szCs w:val="56"/>
                                  <w:lang w:val="es-PE"/>
                                </w:rPr>
                                <w:t xml:space="preserve"> I</w:t>
                              </w:r>
                            </w:ins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9D041" id="Text Box 4" o:spid="_x0000_s1027" type="#_x0000_t202" style="position:absolute;left:0;text-align:left;margin-left:273.75pt;margin-top:12.2pt;width:306.05pt;height:90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" filled="f" stroked="f">
                <v:textbox inset="0,0,0,0">
                  <w:txbxContent>
                    <w:p w14:paraId="40514E8D" w14:textId="77777777" w:rsidR="002B5E55" w:rsidRPr="001A6F08" w:rsidRDefault="002B5E55" w:rsidP="00EB6223">
                      <w:pPr>
                        <w:spacing w:after="120"/>
                        <w:jc w:val="right"/>
                        <w:rPr>
                          <w:rFonts w:ascii="Arial" w:hAnsi="Arial"/>
                          <w:caps/>
                          <w:sz w:val="32"/>
                          <w:lang w:val="es-PE"/>
                        </w:rPr>
                      </w:pPr>
                      <w:r w:rsidRPr="001A6F08">
                        <w:rPr>
                          <w:rFonts w:ascii="Arial" w:hAnsi="Arial"/>
                          <w:caps/>
                          <w:sz w:val="32"/>
                          <w:lang w:val="es-PE"/>
                        </w:rPr>
                        <w:t>Informe de Prácticas</w:t>
                      </w:r>
                    </w:p>
                    <w:p w14:paraId="11A05596" w14:textId="77777777" w:rsidR="00A8066A" w:rsidRDefault="00554645" w:rsidP="00EB6223">
                      <w:pPr>
                        <w:spacing w:after="120"/>
                        <w:jc w:val="right"/>
                        <w:rPr>
                          <w:rFonts w:ascii="Arial" w:hAnsi="Arial"/>
                          <w:b/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Arial" w:hAnsi="Arial"/>
                          <w:b/>
                          <w:sz w:val="56"/>
                          <w:szCs w:val="56"/>
                          <w:lang w:val="es-PE"/>
                        </w:rPr>
                        <w:t>Lenguaje de Programación III</w:t>
                      </w:r>
                    </w:p>
                    <w:p w14:paraId="0A3F5F74" w14:textId="3B0A3502" w:rsidR="002B5E55" w:rsidRPr="00806C11" w:rsidRDefault="00F602E0" w:rsidP="00EB6223">
                      <w:pPr>
                        <w:spacing w:after="120"/>
                        <w:jc w:val="right"/>
                        <w:rPr>
                          <w:rFonts w:ascii="Arial" w:hAnsi="Arial"/>
                          <w:b/>
                          <w:sz w:val="56"/>
                          <w:szCs w:val="56"/>
                          <w:lang w:val="es-PE"/>
                        </w:rPr>
                      </w:pPr>
                      <w:ins w:id="1" w:author="GROSSMAN MIGUEL VARGAS PEREZ" w:date="2024-10-17T08:19:00Z" w16du:dateUtc="2024-10-17T13:19:00Z">
                        <w:r>
                          <w:rPr>
                            <w:rFonts w:ascii="Arial" w:hAnsi="Arial"/>
                            <w:b/>
                            <w:sz w:val="56"/>
                            <w:szCs w:val="56"/>
                            <w:lang w:val="es-PE"/>
                          </w:rPr>
                          <w:t>COMPUTACIÓN EN RED</w:t>
                        </w:r>
                        <w:r w:rsidR="00A43607">
                          <w:rPr>
                            <w:rFonts w:ascii="Arial" w:hAnsi="Arial"/>
                            <w:b/>
                            <w:sz w:val="56"/>
                            <w:szCs w:val="56"/>
                            <w:lang w:val="es-PE"/>
                          </w:rPr>
                          <w:t xml:space="preserve"> I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 w:rsidR="00EC507B"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4057D1B" wp14:editId="019D46DC">
                <wp:simplePos x="0" y="0"/>
                <wp:positionH relativeFrom="column">
                  <wp:posOffset>219075</wp:posOffset>
                </wp:positionH>
                <wp:positionV relativeFrom="paragraph">
                  <wp:posOffset>1593215</wp:posOffset>
                </wp:positionV>
                <wp:extent cx="2809875" cy="990600"/>
                <wp:effectExtent l="0" t="0" r="9525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990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21447" id="Rectángulo 12" o:spid="_x0000_s1026" style="position:absolute;margin-left:17.25pt;margin-top:125.45pt;width:221.25pt;height:78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" fillcolor="white [3201]" stroked="f" strokeweight="2pt"/>
            </w:pict>
          </mc:Fallback>
        </mc:AlternateContent>
      </w:r>
    </w:p>
    <w:p w14:paraId="0DE59FD7" w14:textId="77777777" w:rsidR="001A6F08" w:rsidRDefault="001A6F08" w:rsidP="00D5789D">
      <w:pPr>
        <w:rPr>
          <w:lang w:val="es-PE"/>
        </w:rPr>
      </w:pPr>
    </w:p>
    <w:p w14:paraId="3D31B780" w14:textId="77777777" w:rsidR="001A6F08" w:rsidRDefault="001A6F08" w:rsidP="00D5789D">
      <w:pPr>
        <w:rPr>
          <w:lang w:val="es-PE"/>
        </w:rPr>
      </w:pPr>
    </w:p>
    <w:p w14:paraId="37596C69" w14:textId="77777777" w:rsidR="001A6F08" w:rsidRDefault="001A6F08" w:rsidP="00D5789D">
      <w:pPr>
        <w:rPr>
          <w:lang w:val="es-PE"/>
        </w:rPr>
      </w:pPr>
    </w:p>
    <w:p w14:paraId="7CA0D9D9" w14:textId="77777777" w:rsidR="001A6F08" w:rsidRDefault="001A6F08" w:rsidP="00D5789D">
      <w:pPr>
        <w:rPr>
          <w:lang w:val="es-PE"/>
        </w:rPr>
      </w:pPr>
    </w:p>
    <w:p w14:paraId="41D254A4" w14:textId="3B783C4C" w:rsidR="001A6F08" w:rsidRDefault="00A43607" w:rsidP="00D5789D">
      <w:pPr>
        <w:rPr>
          <w:lang w:val="es-PE"/>
        </w:rPr>
      </w:pPr>
      <w:r w:rsidRPr="00DC09B8">
        <w:rPr>
          <w:noProof/>
          <w:lang w:val="es-PE" w:eastAsia="es-PE"/>
        </w:rPr>
        <w:drawing>
          <wp:anchor distT="0" distB="0" distL="114300" distR="114300" simplePos="0" relativeHeight="251658245" behindDoc="0" locked="0" layoutInCell="1" allowOverlap="1" wp14:anchorId="0782EB43" wp14:editId="7C03AA65">
            <wp:simplePos x="0" y="0"/>
            <wp:positionH relativeFrom="column">
              <wp:posOffset>429260</wp:posOffset>
            </wp:positionH>
            <wp:positionV relativeFrom="paragraph">
              <wp:posOffset>110490</wp:posOffset>
            </wp:positionV>
            <wp:extent cx="1351280" cy="1245397"/>
            <wp:effectExtent l="0" t="0" r="0" b="0"/>
            <wp:wrapNone/>
            <wp:docPr id="10" name="Imagen 10" descr="Escudo UC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cudo UCS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654" cy="124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F29" w:rsidRPr="00DC09B8">
        <w:rPr>
          <w:noProof/>
          <w:lang w:val="es-PE" w:eastAsia="es-PE"/>
        </w:rPr>
        <w:drawing>
          <wp:anchor distT="0" distB="0" distL="114300" distR="114300" simplePos="0" relativeHeight="251658246" behindDoc="0" locked="0" layoutInCell="1" allowOverlap="1" wp14:anchorId="09B4156E" wp14:editId="4F7C82D4">
            <wp:simplePos x="0" y="0"/>
            <wp:positionH relativeFrom="column">
              <wp:posOffset>1771650</wp:posOffset>
            </wp:positionH>
            <wp:positionV relativeFrom="paragraph">
              <wp:posOffset>262890</wp:posOffset>
            </wp:positionV>
            <wp:extent cx="2017395" cy="952500"/>
            <wp:effectExtent l="0" t="0" r="1905" b="0"/>
            <wp:wrapNone/>
            <wp:docPr id="11" name="Imagen 11" descr="http://www.ucsm.edu.pe/jinis/Images/Logo_e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csm.edu.pe/jinis/Images/Logo_epi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5E654" w14:textId="77777777" w:rsidR="001A6F08" w:rsidRDefault="001A6F08" w:rsidP="00D5789D">
      <w:pPr>
        <w:rPr>
          <w:lang w:val="es-PE"/>
        </w:rPr>
      </w:pPr>
    </w:p>
    <w:p w14:paraId="2661FAAF" w14:textId="77777777" w:rsidR="001A6F08" w:rsidRDefault="001A6F08" w:rsidP="00D5789D">
      <w:pPr>
        <w:rPr>
          <w:lang w:val="es-PE"/>
        </w:rPr>
      </w:pPr>
    </w:p>
    <w:p w14:paraId="17DAE112" w14:textId="77777777" w:rsidR="001A6F08" w:rsidRDefault="001A6F08" w:rsidP="00D5789D">
      <w:pPr>
        <w:rPr>
          <w:lang w:val="es-PE"/>
        </w:rPr>
      </w:pPr>
    </w:p>
    <w:p w14:paraId="42F92CAE" w14:textId="77777777" w:rsidR="001A6F08" w:rsidRDefault="001A6F08" w:rsidP="00D5789D">
      <w:pPr>
        <w:rPr>
          <w:lang w:val="es-PE"/>
        </w:rPr>
      </w:pPr>
    </w:p>
    <w:p w14:paraId="6C33F171" w14:textId="77777777" w:rsidR="001A6F08" w:rsidRDefault="00601EE4" w:rsidP="00D5789D">
      <w:pPr>
        <w:rPr>
          <w:lang w:val="es-PE"/>
        </w:rPr>
      </w:pPr>
      <w:r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3F8CB2" wp14:editId="5885CAE1">
                <wp:simplePos x="0" y="0"/>
                <wp:positionH relativeFrom="column">
                  <wp:posOffset>457200</wp:posOffset>
                </wp:positionH>
                <wp:positionV relativeFrom="paragraph">
                  <wp:posOffset>8890</wp:posOffset>
                </wp:positionV>
                <wp:extent cx="5286375" cy="16954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EEDA" w14:textId="73FDA75E" w:rsidR="002B5E55" w:rsidRPr="00E75677" w:rsidRDefault="002B5E55" w:rsidP="00E75998">
                            <w:pPr>
                              <w:spacing w:after="360" w:line="216" w:lineRule="auto"/>
                              <w:jc w:val="left"/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</w:pPr>
                            <w:r w:rsidRPr="001A6F08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>Práctica</w:t>
                            </w:r>
                            <w:r w:rsidR="00E75998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 xml:space="preserve"> </w:t>
                            </w:r>
                            <w:r w:rsidRPr="001A6F08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>N°</w:t>
                            </w:r>
                            <w:r w:rsidR="00E75677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>10</w:t>
                            </w:r>
                            <w:r w:rsidR="004C61E4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 xml:space="preserve">: </w:t>
                            </w:r>
                            <w:r w:rsidR="00E75677" w:rsidRPr="00E75677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>Java Swing Avanzado</w:t>
                            </w:r>
                          </w:p>
                          <w:p w14:paraId="4ABF1077" w14:textId="4C293694" w:rsidR="002B5E55" w:rsidRPr="001A6F08" w:rsidRDefault="002B5E55" w:rsidP="00D5789D">
                            <w:pPr>
                              <w:spacing w:after="0"/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</w:pPr>
                            <w:r w:rsidRPr="001A6F08"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  <w:t>Elaborado por:</w:t>
                            </w:r>
                            <w:r w:rsidR="004E6007"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  <w:t xml:space="preserve"> </w:t>
                            </w:r>
                          </w:p>
                          <w:p w14:paraId="45CC873B" w14:textId="5AEAA88B" w:rsidR="00A43607" w:rsidRDefault="0024007C" w:rsidP="0024007C">
                            <w:pPr>
                              <w:spacing w:after="0"/>
                              <w:ind w:left="1843"/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  <w:t>Cusirramos Chiri</w:t>
                            </w:r>
                            <w:r w:rsidR="00936298"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  <w:t xml:space="preserve">, </w:t>
                            </w:r>
                            <w:r w:rsidR="00763FBF"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  <w:t xml:space="preserve">Santiago </w:t>
                            </w:r>
                            <w:r w:rsidR="00D24B51"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  <w:t>Jesús</w:t>
                            </w:r>
                          </w:p>
                          <w:p w14:paraId="1EE774F5" w14:textId="4EF1C41D" w:rsidR="002B5E55" w:rsidRPr="00F602E0" w:rsidRDefault="002B5E55" w:rsidP="00914AE4">
                            <w:pPr>
                              <w:spacing w:after="0"/>
                              <w:ind w:left="1843"/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F8CB2" id="Text Box 2" o:spid="_x0000_s1028" type="#_x0000_t202" style="position:absolute;left:0;text-align:left;margin-left:36pt;margin-top:.7pt;width:416.25pt;height:13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" filled="f" stroked="f">
                <v:textbox inset="0,0,0,0">
                  <w:txbxContent>
                    <w:p w14:paraId="4F13EEDA" w14:textId="73FDA75E" w:rsidR="002B5E55" w:rsidRPr="00E75677" w:rsidRDefault="002B5E55" w:rsidP="00E75998">
                      <w:pPr>
                        <w:spacing w:after="360" w:line="216" w:lineRule="auto"/>
                        <w:jc w:val="left"/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</w:pPr>
                      <w:r w:rsidRPr="001A6F08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>Práctica</w:t>
                      </w:r>
                      <w:r w:rsidR="00E75998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 xml:space="preserve"> </w:t>
                      </w:r>
                      <w:r w:rsidRPr="001A6F08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>N°</w:t>
                      </w:r>
                      <w:r w:rsidR="00E75677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>10</w:t>
                      </w:r>
                      <w:r w:rsidR="004C61E4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 xml:space="preserve">: </w:t>
                      </w:r>
                      <w:r w:rsidR="00E75677" w:rsidRPr="00E75677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>Java Swing Avanzado</w:t>
                      </w:r>
                    </w:p>
                    <w:p w14:paraId="4ABF1077" w14:textId="4C293694" w:rsidR="002B5E55" w:rsidRPr="001A6F08" w:rsidRDefault="002B5E55" w:rsidP="00D5789D">
                      <w:pPr>
                        <w:spacing w:after="0"/>
                        <w:rPr>
                          <w:rFonts w:ascii="Arial" w:hAnsi="Arial"/>
                          <w:sz w:val="28"/>
                          <w:lang w:val="es-PE"/>
                        </w:rPr>
                      </w:pPr>
                      <w:r w:rsidRPr="001A6F08">
                        <w:rPr>
                          <w:rFonts w:ascii="Arial" w:hAnsi="Arial"/>
                          <w:sz w:val="28"/>
                          <w:lang w:val="es-PE"/>
                        </w:rPr>
                        <w:t>Elaborado por:</w:t>
                      </w:r>
                      <w:r w:rsidR="004E6007">
                        <w:rPr>
                          <w:rFonts w:ascii="Arial" w:hAnsi="Arial"/>
                          <w:sz w:val="28"/>
                          <w:lang w:val="es-PE"/>
                        </w:rPr>
                        <w:t xml:space="preserve"> </w:t>
                      </w:r>
                    </w:p>
                    <w:p w14:paraId="45CC873B" w14:textId="5AEAA88B" w:rsidR="00A43607" w:rsidRDefault="0024007C" w:rsidP="0024007C">
                      <w:pPr>
                        <w:spacing w:after="0"/>
                        <w:ind w:left="1843"/>
                        <w:rPr>
                          <w:rFonts w:ascii="Arial" w:hAnsi="Arial"/>
                          <w:sz w:val="28"/>
                          <w:lang w:val="es-PE"/>
                        </w:rPr>
                      </w:pPr>
                      <w:r>
                        <w:rPr>
                          <w:rFonts w:ascii="Arial" w:hAnsi="Arial"/>
                          <w:sz w:val="28"/>
                          <w:lang w:val="es-PE"/>
                        </w:rPr>
                        <w:t>Cusirramos Chiri</w:t>
                      </w:r>
                      <w:r w:rsidR="00936298">
                        <w:rPr>
                          <w:rFonts w:ascii="Arial" w:hAnsi="Arial"/>
                          <w:sz w:val="28"/>
                          <w:lang w:val="es-PE"/>
                        </w:rPr>
                        <w:t xml:space="preserve">, </w:t>
                      </w:r>
                      <w:r w:rsidR="00763FBF">
                        <w:rPr>
                          <w:rFonts w:ascii="Arial" w:hAnsi="Arial"/>
                          <w:sz w:val="28"/>
                          <w:lang w:val="es-PE"/>
                        </w:rPr>
                        <w:t xml:space="preserve">Santiago </w:t>
                      </w:r>
                      <w:r w:rsidR="00D24B51">
                        <w:rPr>
                          <w:rFonts w:ascii="Arial" w:hAnsi="Arial"/>
                          <w:sz w:val="28"/>
                          <w:lang w:val="es-PE"/>
                        </w:rPr>
                        <w:t>Jesús</w:t>
                      </w:r>
                    </w:p>
                    <w:p w14:paraId="1EE774F5" w14:textId="4EF1C41D" w:rsidR="002B5E55" w:rsidRPr="00F602E0" w:rsidRDefault="002B5E55" w:rsidP="00914AE4">
                      <w:pPr>
                        <w:spacing w:after="0"/>
                        <w:ind w:left="1843"/>
                        <w:rPr>
                          <w:rFonts w:ascii="Arial" w:hAnsi="Arial"/>
                          <w:sz w:val="28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C25AEA" w14:textId="77777777" w:rsidR="001A6F08" w:rsidRDefault="001A6F08" w:rsidP="00D5789D">
      <w:pPr>
        <w:rPr>
          <w:lang w:val="es-PE"/>
        </w:rPr>
      </w:pPr>
    </w:p>
    <w:p w14:paraId="7E2674FB" w14:textId="77777777" w:rsidR="001A6F08" w:rsidRDefault="001A6F08" w:rsidP="00D5789D">
      <w:pPr>
        <w:rPr>
          <w:lang w:val="es-PE"/>
        </w:rPr>
      </w:pPr>
    </w:p>
    <w:p w14:paraId="2462C74F" w14:textId="77777777" w:rsidR="001A6F08" w:rsidRDefault="001A6F08" w:rsidP="00D5789D">
      <w:pPr>
        <w:rPr>
          <w:lang w:val="es-PE"/>
        </w:rPr>
      </w:pPr>
    </w:p>
    <w:p w14:paraId="7C84DA91" w14:textId="77777777" w:rsidR="001A6F08" w:rsidRDefault="001A6F08" w:rsidP="00D5789D">
      <w:pPr>
        <w:rPr>
          <w:lang w:val="es-PE"/>
        </w:rPr>
      </w:pPr>
    </w:p>
    <w:p w14:paraId="0FC1E7B6" w14:textId="77777777" w:rsidR="001A6F08" w:rsidRDefault="001A6F08" w:rsidP="00D5789D">
      <w:pPr>
        <w:rPr>
          <w:lang w:val="es-PE"/>
        </w:rPr>
      </w:pPr>
    </w:p>
    <w:p w14:paraId="1CE2EE7C" w14:textId="4932F526" w:rsidR="001A6F08" w:rsidRDefault="001A6F08" w:rsidP="00D5789D">
      <w:pPr>
        <w:rPr>
          <w:lang w:val="es-PE"/>
        </w:rPr>
      </w:pPr>
    </w:p>
    <w:p w14:paraId="6874D9C8" w14:textId="77777777" w:rsidR="001A6F08" w:rsidRDefault="00914AE4" w:rsidP="00D5789D">
      <w:pPr>
        <w:rPr>
          <w:lang w:val="es-PE"/>
        </w:rPr>
      </w:pPr>
      <w:r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9B5508B" wp14:editId="4BDFC5E7">
                <wp:simplePos x="0" y="0"/>
                <wp:positionH relativeFrom="column">
                  <wp:posOffset>19050</wp:posOffset>
                </wp:positionH>
                <wp:positionV relativeFrom="paragraph">
                  <wp:posOffset>3772535</wp:posOffset>
                </wp:positionV>
                <wp:extent cx="7724775" cy="514350"/>
                <wp:effectExtent l="0" t="0" r="9525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4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07B95" w14:textId="77777777" w:rsidR="002B5E55" w:rsidRPr="009E0397" w:rsidRDefault="002B5E55" w:rsidP="00914AE4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color w:val="595959" w:themeColor="text1" w:themeTint="A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5508B" id="Text Box 5" o:spid="_x0000_s1029" type="#_x0000_t202" style="position:absolute;left:0;text-align:left;margin-left:1.5pt;margin-top:297.05pt;width:608.25pt;height:40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" filled="f" stroked="f">
                <v:textbox inset="0,0,0,0">
                  <w:txbxContent>
                    <w:p w14:paraId="22907B95" w14:textId="77777777" w:rsidR="002B5E55" w:rsidRPr="009E0397" w:rsidRDefault="002B5E55" w:rsidP="00914AE4">
                      <w:pPr>
                        <w:spacing w:after="0"/>
                        <w:jc w:val="center"/>
                        <w:rPr>
                          <w:rFonts w:ascii="Arial" w:hAnsi="Arial"/>
                          <w:color w:val="595959" w:themeColor="text1" w:themeTint="A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D3CD55" w14:textId="7F050451" w:rsidR="001A6F08" w:rsidRPr="00DC09B8" w:rsidRDefault="00A43607" w:rsidP="00D5789D">
      <w:pPr>
        <w:rPr>
          <w:lang w:val="es-PE"/>
        </w:rPr>
        <w:sectPr w:rsidR="001A6F08" w:rsidRPr="00DC09B8" w:rsidSect="00D21553">
          <w:headerReference w:type="default" r:id="rId14"/>
          <w:pgSz w:w="12240" w:h="15840"/>
          <w:pgMar w:top="0" w:right="0" w:bottom="0" w:left="0" w:header="0" w:footer="0" w:gutter="0"/>
          <w:cols w:space="720"/>
          <w:titlePg/>
        </w:sectPr>
      </w:pPr>
      <w:r>
        <w:rPr>
          <w:noProof/>
        </w:rPr>
        <w:drawing>
          <wp:inline distT="0" distB="0" distL="0" distR="0" wp14:anchorId="567BA6A3" wp14:editId="2688FB8A">
            <wp:extent cx="7770768" cy="4045237"/>
            <wp:effectExtent l="0" t="0" r="1905" b="0"/>
            <wp:docPr id="84952389" name="Imagen 6" descr="4 razones para aprender progra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razones para aprender programació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075" cy="406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2381" w14:textId="77777777" w:rsidR="00636933" w:rsidRPr="001A6F08" w:rsidRDefault="00636933" w:rsidP="00636933">
      <w:pPr>
        <w:jc w:val="center"/>
      </w:pPr>
    </w:p>
    <w:p w14:paraId="0753B561" w14:textId="4C3F407B" w:rsidR="00FF50F1" w:rsidRPr="00A136C9" w:rsidRDefault="00B9537B" w:rsidP="005B30CF">
      <w:pPr>
        <w:rPr>
          <w:rFonts w:ascii="Arial" w:hAnsi="Arial" w:cs="Arial"/>
          <w:b/>
          <w:sz w:val="28"/>
          <w:szCs w:val="28"/>
          <w:lang w:val="es-PE"/>
        </w:rPr>
      </w:pPr>
      <w:r w:rsidRPr="00A136C9">
        <w:rPr>
          <w:lang w:val="es-PE"/>
        </w:rPr>
        <w:br w:type="page"/>
      </w:r>
      <w:r w:rsidR="00B022E5" w:rsidRPr="00A136C9">
        <w:rPr>
          <w:rFonts w:ascii="Arial" w:hAnsi="Arial" w:cs="Arial"/>
          <w:b/>
          <w:sz w:val="28"/>
          <w:szCs w:val="28"/>
          <w:lang w:val="es-PE"/>
        </w:rPr>
        <w:lastRenderedPageBreak/>
        <w:t xml:space="preserve">GRUPO </w:t>
      </w:r>
      <w:proofErr w:type="spellStart"/>
      <w:r w:rsidR="00B022E5" w:rsidRPr="00A136C9">
        <w:rPr>
          <w:rFonts w:ascii="Arial" w:hAnsi="Arial" w:cs="Arial"/>
          <w:b/>
          <w:sz w:val="28"/>
          <w:szCs w:val="28"/>
          <w:lang w:val="es-PE"/>
        </w:rPr>
        <w:t>N°</w:t>
      </w:r>
      <w:proofErr w:type="spellEnd"/>
      <w:r w:rsidR="00B022E5" w:rsidRPr="00A136C9">
        <w:rPr>
          <w:rFonts w:ascii="Arial" w:hAnsi="Arial" w:cs="Arial"/>
          <w:b/>
          <w:sz w:val="28"/>
          <w:szCs w:val="28"/>
          <w:lang w:val="es-PE"/>
        </w:rPr>
        <w:t xml:space="preserve"> </w:t>
      </w:r>
      <w:r w:rsidR="00A43607">
        <w:rPr>
          <w:rFonts w:ascii="Arial" w:hAnsi="Arial" w:cs="Arial"/>
          <w:b/>
          <w:sz w:val="28"/>
          <w:szCs w:val="28"/>
          <w:lang w:val="es-PE"/>
        </w:rPr>
        <w:t>0</w:t>
      </w:r>
      <w:r w:rsidR="005B30CF">
        <w:rPr>
          <w:rFonts w:ascii="Arial" w:hAnsi="Arial" w:cs="Arial"/>
          <w:b/>
          <w:sz w:val="28"/>
          <w:szCs w:val="28"/>
          <w:lang w:val="es-PE"/>
        </w:rPr>
        <w:t>4</w:t>
      </w:r>
    </w:p>
    <w:p w14:paraId="3161EF7B" w14:textId="77777777" w:rsidR="00B022E5" w:rsidRPr="00A136C9" w:rsidRDefault="00B022E5" w:rsidP="007F3179">
      <w:pPr>
        <w:pStyle w:val="Encabezado"/>
        <w:spacing w:before="60"/>
        <w:jc w:val="center"/>
        <w:rPr>
          <w:sz w:val="28"/>
          <w:szCs w:val="28"/>
          <w:lang w:val="es-PE"/>
        </w:rPr>
      </w:pPr>
    </w:p>
    <w:p w14:paraId="7A5B4554" w14:textId="5A5D174B" w:rsidR="007F3179" w:rsidRDefault="00B022E5" w:rsidP="005B30CF">
      <w:pPr>
        <w:pStyle w:val="Encabezado"/>
        <w:spacing w:before="60"/>
        <w:rPr>
          <w:rFonts w:ascii="Arial" w:hAnsi="Arial"/>
          <w:b/>
          <w:sz w:val="28"/>
          <w:lang w:val="es-PE"/>
        </w:rPr>
      </w:pPr>
      <w:r w:rsidRPr="00A136C9">
        <w:rPr>
          <w:rFonts w:ascii="Arial" w:hAnsi="Arial"/>
          <w:b/>
          <w:sz w:val="28"/>
          <w:lang w:val="es-PE"/>
        </w:rPr>
        <w:t xml:space="preserve">PRÁCTICAS DE </w:t>
      </w:r>
      <w:r w:rsidR="00F45620">
        <w:rPr>
          <w:rFonts w:ascii="Arial" w:hAnsi="Arial"/>
          <w:b/>
          <w:sz w:val="28"/>
          <w:lang w:val="es-PE"/>
        </w:rPr>
        <w:t>LENGUAJE DE PROGRAMACION</w:t>
      </w:r>
    </w:p>
    <w:p w14:paraId="03BE4721" w14:textId="77777777" w:rsidR="009959B6" w:rsidRPr="00A136C9" w:rsidRDefault="009959B6" w:rsidP="009959B6">
      <w:pPr>
        <w:pStyle w:val="Encabezado"/>
        <w:spacing w:before="60"/>
        <w:jc w:val="center"/>
        <w:rPr>
          <w:rFonts w:ascii="Arial" w:hAnsi="Arial"/>
          <w:b/>
          <w:sz w:val="28"/>
          <w:lang w:val="es-PE"/>
        </w:rPr>
      </w:pPr>
    </w:p>
    <w:p w14:paraId="1A7FA1A7" w14:textId="77777777" w:rsidR="007F3179" w:rsidRPr="00A136C9" w:rsidRDefault="007F3179" w:rsidP="007F3179">
      <w:pPr>
        <w:pStyle w:val="Encabezado"/>
        <w:pBdr>
          <w:bottom w:val="single" w:sz="4" w:space="1" w:color="auto"/>
        </w:pBdr>
        <w:rPr>
          <w:rFonts w:ascii="Arial" w:hAnsi="Arial"/>
          <w:b/>
          <w:sz w:val="32"/>
          <w:lang w:val="es-PE"/>
        </w:rPr>
      </w:pPr>
    </w:p>
    <w:p w14:paraId="2D693A24" w14:textId="77777777" w:rsidR="00EC54B4" w:rsidRPr="00A136C9" w:rsidRDefault="00EC54B4" w:rsidP="00EC54B4">
      <w:pPr>
        <w:pStyle w:val="Ttulo8"/>
        <w:numPr>
          <w:ilvl w:val="0"/>
          <w:numId w:val="0"/>
        </w:numPr>
        <w:jc w:val="center"/>
        <w:rPr>
          <w:sz w:val="24"/>
          <w:szCs w:val="24"/>
          <w:lang w:val="es-PE"/>
        </w:rPr>
      </w:pPr>
    </w:p>
    <w:p w14:paraId="38E852F1" w14:textId="77777777" w:rsidR="007F3179" w:rsidRDefault="00EA2EEC" w:rsidP="004C24D3">
      <w:pPr>
        <w:pStyle w:val="Ttulo8"/>
        <w:numPr>
          <w:ilvl w:val="0"/>
          <w:numId w:val="0"/>
        </w:numPr>
        <w:jc w:val="center"/>
        <w:rPr>
          <w:sz w:val="24"/>
          <w:szCs w:val="24"/>
          <w:lang w:val="es-PE"/>
        </w:rPr>
      </w:pPr>
      <w:r w:rsidRPr="00A136C9">
        <w:rPr>
          <w:sz w:val="24"/>
          <w:szCs w:val="24"/>
          <w:lang w:val="es-PE"/>
        </w:rPr>
        <w:t>Presentado por</w:t>
      </w:r>
      <w:r w:rsidR="007F3179" w:rsidRPr="00A136C9">
        <w:rPr>
          <w:sz w:val="24"/>
          <w:szCs w:val="24"/>
          <w:lang w:val="es-PE"/>
        </w:rPr>
        <w:t xml:space="preserve">: </w:t>
      </w:r>
    </w:p>
    <w:tbl>
      <w:tblPr>
        <w:tblStyle w:val="Tablaconcuadrcula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1"/>
        <w:gridCol w:w="4204"/>
        <w:gridCol w:w="840"/>
      </w:tblGrid>
      <w:tr w:rsidR="009959B6" w14:paraId="67CA9978" w14:textId="77777777" w:rsidTr="009959B6">
        <w:tc>
          <w:tcPr>
            <w:tcW w:w="1321" w:type="dxa"/>
          </w:tcPr>
          <w:p w14:paraId="4F421F61" w14:textId="19B98109" w:rsidR="009959B6" w:rsidRDefault="002A5537" w:rsidP="009959B6">
            <w:pPr>
              <w:rPr>
                <w:lang w:val="es-PE"/>
              </w:rPr>
            </w:pPr>
            <w:r>
              <w:rPr>
                <w:lang w:val="es-PE"/>
              </w:rPr>
              <w:t>60783993</w:t>
            </w:r>
          </w:p>
        </w:tc>
        <w:tc>
          <w:tcPr>
            <w:tcW w:w="4204" w:type="dxa"/>
          </w:tcPr>
          <w:p w14:paraId="36BAAAF3" w14:textId="3FB02D4E" w:rsidR="009959B6" w:rsidRDefault="002A5537" w:rsidP="009959B6">
            <w:pPr>
              <w:rPr>
                <w:lang w:val="es-PE"/>
              </w:rPr>
            </w:pPr>
            <w:r>
              <w:rPr>
                <w:lang w:val="es-PE"/>
              </w:rPr>
              <w:t>CUSIRRAMOS CHIRI, SANTIAGO JESUS</w:t>
            </w:r>
          </w:p>
        </w:tc>
        <w:tc>
          <w:tcPr>
            <w:tcW w:w="840" w:type="dxa"/>
          </w:tcPr>
          <w:p w14:paraId="323CF688" w14:textId="34633C23" w:rsidR="009959B6" w:rsidRDefault="009959B6" w:rsidP="009959B6">
            <w:pPr>
              <w:rPr>
                <w:lang w:val="es-PE"/>
              </w:rPr>
            </w:pPr>
            <w:r>
              <w:rPr>
                <w:lang w:val="es-PE"/>
              </w:rPr>
              <w:t>100%</w:t>
            </w:r>
          </w:p>
        </w:tc>
      </w:tr>
      <w:tr w:rsidR="00E75677" w14:paraId="42122AF7" w14:textId="77777777" w:rsidTr="009959B6">
        <w:tc>
          <w:tcPr>
            <w:tcW w:w="1321" w:type="dxa"/>
          </w:tcPr>
          <w:p w14:paraId="221BBC01" w14:textId="008CCA26" w:rsidR="00E75677" w:rsidRDefault="00E75677" w:rsidP="009959B6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sd</w:t>
            </w:r>
            <w:proofErr w:type="spellEnd"/>
          </w:p>
        </w:tc>
        <w:tc>
          <w:tcPr>
            <w:tcW w:w="4204" w:type="dxa"/>
          </w:tcPr>
          <w:p w14:paraId="1D08447D" w14:textId="4137696B" w:rsidR="00E75677" w:rsidRDefault="00E75677" w:rsidP="009959B6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ds</w:t>
            </w:r>
            <w:proofErr w:type="spellEnd"/>
          </w:p>
        </w:tc>
        <w:tc>
          <w:tcPr>
            <w:tcW w:w="840" w:type="dxa"/>
          </w:tcPr>
          <w:p w14:paraId="613825E2" w14:textId="7B71133F" w:rsidR="00E75677" w:rsidRDefault="00E75677" w:rsidP="009959B6">
            <w:pPr>
              <w:rPr>
                <w:lang w:val="es-PE"/>
              </w:rPr>
            </w:pPr>
            <w:r>
              <w:rPr>
                <w:lang w:val="es-PE"/>
              </w:rPr>
              <w:t>100%</w:t>
            </w:r>
          </w:p>
        </w:tc>
      </w:tr>
      <w:tr w:rsidR="00E75677" w14:paraId="0253321A" w14:textId="77777777" w:rsidTr="009959B6">
        <w:tc>
          <w:tcPr>
            <w:tcW w:w="1321" w:type="dxa"/>
          </w:tcPr>
          <w:p w14:paraId="593711B1" w14:textId="75C9D4F9" w:rsidR="00E75677" w:rsidRDefault="00E75677" w:rsidP="009959B6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we</w:t>
            </w:r>
            <w:proofErr w:type="spellEnd"/>
          </w:p>
        </w:tc>
        <w:tc>
          <w:tcPr>
            <w:tcW w:w="4204" w:type="dxa"/>
          </w:tcPr>
          <w:p w14:paraId="30AE9981" w14:textId="1B1262B2" w:rsidR="00E75677" w:rsidRDefault="00E75677" w:rsidP="009959B6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we</w:t>
            </w:r>
            <w:proofErr w:type="spellEnd"/>
          </w:p>
        </w:tc>
        <w:tc>
          <w:tcPr>
            <w:tcW w:w="840" w:type="dxa"/>
          </w:tcPr>
          <w:p w14:paraId="3543BA6A" w14:textId="2B610DD9" w:rsidR="00E75677" w:rsidRDefault="00E75677" w:rsidP="009959B6">
            <w:pPr>
              <w:rPr>
                <w:lang w:val="es-PE"/>
              </w:rPr>
            </w:pPr>
            <w:r>
              <w:rPr>
                <w:lang w:val="es-PE"/>
              </w:rPr>
              <w:t>100%</w:t>
            </w:r>
          </w:p>
        </w:tc>
      </w:tr>
      <w:tr w:rsidR="009959B6" w14:paraId="23A64A3E" w14:textId="77777777" w:rsidTr="009959B6">
        <w:tc>
          <w:tcPr>
            <w:tcW w:w="1321" w:type="dxa"/>
          </w:tcPr>
          <w:p w14:paraId="626E772B" w14:textId="5EC042C7" w:rsidR="009959B6" w:rsidRDefault="009959B6" w:rsidP="009959B6">
            <w:pPr>
              <w:rPr>
                <w:lang w:val="es-PE"/>
              </w:rPr>
            </w:pPr>
          </w:p>
        </w:tc>
        <w:tc>
          <w:tcPr>
            <w:tcW w:w="4204" w:type="dxa"/>
          </w:tcPr>
          <w:p w14:paraId="42DEA003" w14:textId="7EBAC90F" w:rsidR="009959B6" w:rsidRDefault="009959B6" w:rsidP="009959B6">
            <w:pPr>
              <w:rPr>
                <w:lang w:val="es-PE"/>
              </w:rPr>
            </w:pPr>
          </w:p>
        </w:tc>
        <w:tc>
          <w:tcPr>
            <w:tcW w:w="840" w:type="dxa"/>
          </w:tcPr>
          <w:p w14:paraId="71AD6270" w14:textId="52D634F7" w:rsidR="009959B6" w:rsidRDefault="009959B6" w:rsidP="009959B6">
            <w:pPr>
              <w:rPr>
                <w:lang w:val="es-PE"/>
              </w:rPr>
            </w:pPr>
          </w:p>
        </w:tc>
      </w:tr>
    </w:tbl>
    <w:p w14:paraId="1FBBBF70" w14:textId="77777777" w:rsidR="001C7066" w:rsidRPr="00A136C9" w:rsidRDefault="001C7066" w:rsidP="001C7066">
      <w:pPr>
        <w:autoSpaceDE w:val="0"/>
        <w:autoSpaceDN w:val="0"/>
        <w:adjustRightInd w:val="0"/>
        <w:spacing w:after="0"/>
        <w:jc w:val="center"/>
        <w:rPr>
          <w:szCs w:val="24"/>
          <w:lang w:val="es-PE"/>
        </w:rPr>
      </w:pPr>
    </w:p>
    <w:p w14:paraId="00ABDDAB" w14:textId="77777777" w:rsidR="009376BE" w:rsidRPr="00A136C9" w:rsidRDefault="009376BE" w:rsidP="001C7066">
      <w:pPr>
        <w:autoSpaceDE w:val="0"/>
        <w:autoSpaceDN w:val="0"/>
        <w:adjustRightInd w:val="0"/>
        <w:spacing w:after="0"/>
        <w:jc w:val="center"/>
        <w:rPr>
          <w:szCs w:val="24"/>
          <w:lang w:val="es-PE"/>
        </w:rPr>
      </w:pPr>
    </w:p>
    <w:p w14:paraId="5C63A284" w14:textId="77777777" w:rsidR="009376BE" w:rsidRPr="00A136C9" w:rsidRDefault="009376BE" w:rsidP="001C7066">
      <w:pPr>
        <w:autoSpaceDE w:val="0"/>
        <w:autoSpaceDN w:val="0"/>
        <w:adjustRightInd w:val="0"/>
        <w:spacing w:after="0"/>
        <w:jc w:val="center"/>
        <w:rPr>
          <w:szCs w:val="24"/>
          <w:lang w:val="es-PE"/>
        </w:rPr>
      </w:pPr>
    </w:p>
    <w:p w14:paraId="755E8109" w14:textId="77777777" w:rsidR="001C7066" w:rsidRPr="00A136C9" w:rsidRDefault="001C7066" w:rsidP="001C7066">
      <w:pPr>
        <w:autoSpaceDE w:val="0"/>
        <w:autoSpaceDN w:val="0"/>
        <w:adjustRightInd w:val="0"/>
        <w:spacing w:after="0"/>
        <w:jc w:val="center"/>
        <w:rPr>
          <w:szCs w:val="24"/>
          <w:lang w:val="es-PE"/>
        </w:rPr>
      </w:pPr>
    </w:p>
    <w:p w14:paraId="45892ED4" w14:textId="77777777" w:rsidR="001C7066" w:rsidRPr="00A136C9" w:rsidRDefault="001C7066">
      <w:pPr>
        <w:jc w:val="left"/>
        <w:rPr>
          <w:rFonts w:ascii="Arial" w:hAnsi="Arial"/>
          <w:b/>
          <w:sz w:val="28"/>
          <w:lang w:val="es-PE"/>
        </w:rPr>
      </w:pPr>
    </w:p>
    <w:p w14:paraId="3AD65EE5" w14:textId="77777777" w:rsidR="001C7066" w:rsidRPr="00A136C9" w:rsidRDefault="001C7066" w:rsidP="007F3179">
      <w:pPr>
        <w:spacing w:line="480" w:lineRule="auto"/>
        <w:jc w:val="center"/>
        <w:rPr>
          <w:rFonts w:ascii="Arial" w:hAnsi="Arial"/>
          <w:b/>
          <w:sz w:val="28"/>
          <w:lang w:val="es-PE"/>
        </w:rPr>
        <w:sectPr w:rsidR="001C7066" w:rsidRPr="00A136C9" w:rsidSect="00817F85">
          <w:footerReference w:type="default" r:id="rId16"/>
          <w:headerReference w:type="first" r:id="rId17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4D0355E6" w14:textId="77777777" w:rsidR="007F3179" w:rsidRPr="00A136C9" w:rsidRDefault="00EA2EEC" w:rsidP="007F3179">
      <w:pPr>
        <w:pStyle w:val="Encabezado"/>
        <w:jc w:val="left"/>
        <w:rPr>
          <w:rFonts w:ascii="Arial" w:hAnsi="Arial" w:cs="Arial"/>
          <w:b/>
          <w:sz w:val="28"/>
          <w:lang w:val="es-PE"/>
        </w:rPr>
      </w:pPr>
      <w:r w:rsidRPr="00A136C9">
        <w:rPr>
          <w:rFonts w:ascii="Arial" w:hAnsi="Arial" w:cs="Arial"/>
          <w:b/>
          <w:sz w:val="28"/>
          <w:lang w:val="es-PE"/>
        </w:rPr>
        <w:lastRenderedPageBreak/>
        <w:t>RECONOCIMIENTOS</w:t>
      </w:r>
    </w:p>
    <w:p w14:paraId="1403492D" w14:textId="77777777" w:rsidR="007F3179" w:rsidRPr="00A136C9" w:rsidRDefault="007F3179" w:rsidP="007F3179">
      <w:pPr>
        <w:pStyle w:val="Encabezado"/>
        <w:pBdr>
          <w:bottom w:val="single" w:sz="4" w:space="1" w:color="auto"/>
        </w:pBdr>
        <w:jc w:val="left"/>
        <w:rPr>
          <w:rFonts w:ascii="Arial" w:hAnsi="Arial" w:cs="Arial"/>
          <w:b/>
          <w:sz w:val="32"/>
          <w:lang w:val="es-PE"/>
        </w:rPr>
      </w:pPr>
    </w:p>
    <w:p w14:paraId="5D1AF70C" w14:textId="77777777" w:rsidR="007F3179" w:rsidRPr="00A136C9" w:rsidRDefault="007F3179" w:rsidP="007F3179">
      <w:pPr>
        <w:rPr>
          <w:rFonts w:ascii="Arial" w:hAnsi="Arial" w:cs="Arial"/>
          <w:sz w:val="22"/>
          <w:lang w:val="es-PE"/>
        </w:rPr>
      </w:pPr>
    </w:p>
    <w:p w14:paraId="6F2C88A3" w14:textId="77777777" w:rsidR="00D86924" w:rsidRDefault="00D86924" w:rsidP="00D86924">
      <w:pPr>
        <w:rPr>
          <w:lang w:val="es-PE"/>
        </w:rPr>
      </w:pPr>
      <w:r>
        <w:rPr>
          <w:lang w:val="es-PE"/>
        </w:rPr>
        <w:t xml:space="preserve">El autor de este trabajo </w:t>
      </w:r>
      <w:r w:rsidRPr="00A136C9">
        <w:rPr>
          <w:lang w:val="es-PE"/>
        </w:rPr>
        <w:t>reconoce con gratitud a</w:t>
      </w:r>
      <w:r>
        <w:rPr>
          <w:lang w:val="es-PE"/>
        </w:rPr>
        <w:t xml:space="preserve"> los creadores de los lenguajes JAVA y otras personalidades y autores de libros de programación </w:t>
      </w:r>
      <w:r w:rsidRPr="00370D57">
        <w:rPr>
          <w:lang w:val="es-PE"/>
        </w:rPr>
        <w:t xml:space="preserve">Bjarne Stroustrup, Dennis Ritchie, </w:t>
      </w:r>
      <w:proofErr w:type="spellStart"/>
      <w:r w:rsidRPr="00370D57">
        <w:rPr>
          <w:lang w:val="es-PE"/>
        </w:rPr>
        <w:t>Herb</w:t>
      </w:r>
      <w:proofErr w:type="spellEnd"/>
      <w:r w:rsidRPr="00370D57">
        <w:rPr>
          <w:lang w:val="es-PE"/>
        </w:rPr>
        <w:t xml:space="preserve"> </w:t>
      </w:r>
      <w:proofErr w:type="spellStart"/>
      <w:r w:rsidRPr="00370D57">
        <w:rPr>
          <w:lang w:val="es-PE"/>
        </w:rPr>
        <w:t>Sutter</w:t>
      </w:r>
      <w:proofErr w:type="spellEnd"/>
      <w:r w:rsidRPr="00370D57">
        <w:rPr>
          <w:lang w:val="es-PE"/>
        </w:rPr>
        <w:t xml:space="preserve">, </w:t>
      </w:r>
      <w:proofErr w:type="spellStart"/>
      <w:r w:rsidRPr="00370D57">
        <w:rPr>
          <w:lang w:val="es-PE"/>
        </w:rPr>
        <w:t>Herb</w:t>
      </w:r>
      <w:proofErr w:type="spellEnd"/>
      <w:r w:rsidRPr="00370D57">
        <w:rPr>
          <w:lang w:val="es-PE"/>
        </w:rPr>
        <w:t xml:space="preserve"> </w:t>
      </w:r>
      <w:proofErr w:type="spellStart"/>
      <w:r w:rsidRPr="00370D57">
        <w:rPr>
          <w:lang w:val="es-PE"/>
        </w:rPr>
        <w:t>Sutter</w:t>
      </w:r>
      <w:proofErr w:type="spellEnd"/>
      <w:r w:rsidRPr="00370D57">
        <w:rPr>
          <w:lang w:val="es-PE"/>
        </w:rPr>
        <w:t xml:space="preserve">, James Gosling, James Gosling, Brian </w:t>
      </w:r>
      <w:proofErr w:type="spellStart"/>
      <w:r w:rsidRPr="00370D57">
        <w:rPr>
          <w:lang w:val="es-PE"/>
        </w:rPr>
        <w:t>Kernighan</w:t>
      </w:r>
      <w:proofErr w:type="spellEnd"/>
      <w:r w:rsidRPr="00370D57">
        <w:rPr>
          <w:lang w:val="es-PE"/>
        </w:rPr>
        <w:t xml:space="preserve">, Brian </w:t>
      </w:r>
      <w:proofErr w:type="spellStart"/>
      <w:r w:rsidRPr="00370D57">
        <w:rPr>
          <w:lang w:val="es-PE"/>
        </w:rPr>
        <w:t>Kernighan</w:t>
      </w:r>
      <w:proofErr w:type="spellEnd"/>
      <w:r w:rsidRPr="00370D57">
        <w:rPr>
          <w:lang w:val="es-PE"/>
        </w:rPr>
        <w:t>, Ken Thompson</w:t>
      </w:r>
      <w:r>
        <w:rPr>
          <w:lang w:val="es-PE"/>
        </w:rPr>
        <w:t>.</w:t>
      </w:r>
    </w:p>
    <w:p w14:paraId="57B1B66E" w14:textId="77777777" w:rsidR="000E5C9A" w:rsidRPr="00DC09B8" w:rsidRDefault="000E5C9A" w:rsidP="00E85A57">
      <w:pPr>
        <w:rPr>
          <w:lang w:val="es-PE"/>
        </w:rPr>
      </w:pPr>
    </w:p>
    <w:p w14:paraId="1656D655" w14:textId="77777777" w:rsidR="00E85A57" w:rsidRPr="00DC09B8" w:rsidRDefault="00EA2EEC" w:rsidP="00E85A57">
      <w:pPr>
        <w:pStyle w:val="Encabezado"/>
        <w:jc w:val="left"/>
        <w:rPr>
          <w:rFonts w:ascii="Arial" w:hAnsi="Arial" w:cs="Arial"/>
          <w:b/>
          <w:sz w:val="28"/>
          <w:lang w:val="es-PE"/>
        </w:rPr>
      </w:pPr>
      <w:r>
        <w:rPr>
          <w:rFonts w:ascii="Arial" w:hAnsi="Arial" w:cs="Arial"/>
          <w:b/>
          <w:sz w:val="28"/>
          <w:lang w:val="es-PE"/>
        </w:rPr>
        <w:t>PALABRAS CLAVES</w:t>
      </w:r>
    </w:p>
    <w:p w14:paraId="1C693C12" w14:textId="77777777" w:rsidR="005102A3" w:rsidRPr="00DC09B8" w:rsidRDefault="005102A3" w:rsidP="005102A3">
      <w:pPr>
        <w:pStyle w:val="Encabezado"/>
        <w:pBdr>
          <w:bottom w:val="single" w:sz="4" w:space="1" w:color="auto"/>
        </w:pBdr>
        <w:jc w:val="left"/>
        <w:rPr>
          <w:rFonts w:ascii="Arial" w:hAnsi="Arial" w:cs="Arial"/>
          <w:b/>
          <w:sz w:val="32"/>
          <w:lang w:val="es-PE"/>
        </w:rPr>
      </w:pPr>
    </w:p>
    <w:p w14:paraId="0C323311" w14:textId="77777777" w:rsidR="005102A3" w:rsidRPr="00DC09B8" w:rsidRDefault="005102A3" w:rsidP="005102A3">
      <w:pPr>
        <w:rPr>
          <w:rFonts w:ascii="Arial" w:hAnsi="Arial" w:cs="Arial"/>
          <w:sz w:val="22"/>
          <w:lang w:val="es-PE"/>
        </w:rPr>
      </w:pPr>
    </w:p>
    <w:p w14:paraId="7CDDD350" w14:textId="64382778" w:rsidR="00E85A57" w:rsidRPr="00A136C9" w:rsidRDefault="00B53819" w:rsidP="00E85A57">
      <w:pPr>
        <w:rPr>
          <w:lang w:val="es-PE"/>
        </w:rPr>
      </w:pPr>
      <w:r w:rsidRPr="00B53819">
        <w:rPr>
          <w:lang w:val="es-PE"/>
        </w:rPr>
        <w:t>F</w:t>
      </w:r>
    </w:p>
    <w:p w14:paraId="6500907B" w14:textId="77777777" w:rsidR="007F3179" w:rsidRPr="00A136C9" w:rsidRDefault="007F3179" w:rsidP="00936C53">
      <w:pPr>
        <w:jc w:val="left"/>
        <w:rPr>
          <w:rFonts w:ascii="Arial" w:hAnsi="Arial"/>
          <w:b/>
          <w:sz w:val="28"/>
          <w:lang w:val="es-PE"/>
        </w:rPr>
      </w:pPr>
    </w:p>
    <w:p w14:paraId="61B3B897" w14:textId="77777777" w:rsidR="00936C53" w:rsidRPr="00A136C9" w:rsidRDefault="00936C53" w:rsidP="007F3179">
      <w:pPr>
        <w:rPr>
          <w:sz w:val="22"/>
          <w:lang w:val="es-PE"/>
        </w:rPr>
        <w:sectPr w:rsidR="00936C53" w:rsidRPr="00A136C9" w:rsidSect="001A6F08"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46BD6700" w14:textId="77777777" w:rsidR="005102A3" w:rsidRPr="00DC09B8" w:rsidRDefault="00613E59" w:rsidP="00613E59">
      <w:pPr>
        <w:pStyle w:val="Encabezado"/>
        <w:pBdr>
          <w:bottom w:val="single" w:sz="4" w:space="1" w:color="auto"/>
        </w:pBdr>
        <w:jc w:val="left"/>
        <w:rPr>
          <w:rFonts w:ascii="Arial" w:hAnsi="Arial" w:cs="Arial"/>
          <w:b/>
          <w:sz w:val="32"/>
          <w:lang w:val="es-PE"/>
        </w:rPr>
      </w:pPr>
      <w:r>
        <w:rPr>
          <w:rFonts w:ascii="Arial" w:hAnsi="Arial" w:cs="Arial"/>
          <w:b/>
          <w:sz w:val="28"/>
          <w:lang w:val="es-PE"/>
        </w:rPr>
        <w:lastRenderedPageBreak/>
        <w:t>ÍNDICE</w:t>
      </w:r>
    </w:p>
    <w:p w14:paraId="6B254549" w14:textId="77777777" w:rsidR="005102A3" w:rsidRPr="00DC09B8" w:rsidRDefault="005102A3" w:rsidP="005102A3">
      <w:pPr>
        <w:rPr>
          <w:rFonts w:ascii="Arial" w:hAnsi="Arial" w:cs="Arial"/>
          <w:sz w:val="22"/>
          <w:lang w:val="es-PE"/>
        </w:rPr>
      </w:pPr>
    </w:p>
    <w:sdt>
      <w:sdtPr>
        <w:rPr>
          <w:rFonts w:ascii="Times New Roman" w:eastAsiaTheme="minorEastAsia" w:hAnsi="Times New Roman" w:cs="Times New Roman"/>
          <w:noProof w:val="0"/>
          <w:sz w:val="24"/>
          <w:szCs w:val="24"/>
          <w:lang w:val="es-PE"/>
        </w:rPr>
        <w:id w:val="1494677281"/>
        <w:docPartObj>
          <w:docPartGallery w:val="Table of Contents"/>
          <w:docPartUnique/>
        </w:docPartObj>
      </w:sdtPr>
      <w:sdtEndPr>
        <w:rPr>
          <w:rFonts w:ascii="Arial" w:hAnsi="Arial" w:cs="Arial"/>
          <w:noProof/>
          <w:sz w:val="22"/>
          <w:szCs w:val="22"/>
        </w:rPr>
      </w:sdtEndPr>
      <w:sdtContent>
        <w:p w14:paraId="3EAF8B8E" w14:textId="69179C39" w:rsidR="00E75677" w:rsidRDefault="00D20B99">
          <w:pPr>
            <w:pStyle w:val="TDC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 w:rsidRPr="00DC09B8">
            <w:rPr>
              <w:lang w:val="es-PE"/>
            </w:rPr>
            <w:fldChar w:fldCharType="begin"/>
          </w:r>
          <w:r w:rsidRPr="00DC09B8">
            <w:rPr>
              <w:lang w:val="es-PE"/>
            </w:rPr>
            <w:instrText xml:space="preserve"> TOC \o "1-2" \h \z \t "Heading 3,3,Heading A3,3" </w:instrText>
          </w:r>
          <w:r w:rsidRPr="00DC09B8">
            <w:rPr>
              <w:lang w:val="es-PE"/>
            </w:rPr>
            <w:fldChar w:fldCharType="separate"/>
          </w:r>
          <w:hyperlink w:anchor="_Toc183371964" w:history="1">
            <w:r w:rsidR="00E75677" w:rsidRPr="00E2475C">
              <w:rPr>
                <w:rStyle w:val="Hipervnculo"/>
                <w:lang w:val="es-PE"/>
              </w:rPr>
              <w:t>1.</w:t>
            </w:r>
            <w:r w:rsidR="00E75677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E75677" w:rsidRPr="00E2475C">
              <w:rPr>
                <w:rStyle w:val="Hipervnculo"/>
                <w:lang w:val="es-PE"/>
              </w:rPr>
              <w:t>RESÚMEN</w:t>
            </w:r>
            <w:r w:rsidR="00E75677">
              <w:rPr>
                <w:webHidden/>
              </w:rPr>
              <w:tab/>
            </w:r>
            <w:r w:rsidR="00E75677">
              <w:rPr>
                <w:webHidden/>
              </w:rPr>
              <w:fldChar w:fldCharType="begin"/>
            </w:r>
            <w:r w:rsidR="00E75677">
              <w:rPr>
                <w:webHidden/>
              </w:rPr>
              <w:instrText xml:space="preserve"> PAGEREF _Toc183371964 \h </w:instrText>
            </w:r>
            <w:r w:rsidR="00E75677">
              <w:rPr>
                <w:webHidden/>
              </w:rPr>
            </w:r>
            <w:r w:rsidR="00E75677">
              <w:rPr>
                <w:webHidden/>
              </w:rPr>
              <w:fldChar w:fldCharType="separate"/>
            </w:r>
            <w:r w:rsidR="00E75677">
              <w:rPr>
                <w:webHidden/>
              </w:rPr>
              <w:t>1</w:t>
            </w:r>
            <w:r w:rsidR="00E75677">
              <w:rPr>
                <w:webHidden/>
              </w:rPr>
              <w:fldChar w:fldCharType="end"/>
            </w:r>
          </w:hyperlink>
        </w:p>
        <w:p w14:paraId="6F89ABBD" w14:textId="0746EC99" w:rsidR="00E75677" w:rsidRDefault="00E75677">
          <w:pPr>
            <w:pStyle w:val="TDC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83371965" w:history="1">
            <w:r w:rsidRPr="00E2475C">
              <w:rPr>
                <w:rStyle w:val="Hipervnculo"/>
                <w:lang w:val="es-PE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E2475C">
              <w:rPr>
                <w:rStyle w:val="Hipervnculo"/>
                <w:lang w:val="es-PE"/>
              </w:rPr>
              <w:t>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_Toc183371965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F8E53BF" w14:textId="3D2CB099" w:rsidR="00E75677" w:rsidRDefault="00E75677">
          <w:pPr>
            <w:pStyle w:val="TDC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83371966" w:history="1">
            <w:r w:rsidRPr="00E2475C">
              <w:rPr>
                <w:rStyle w:val="Hipervnculo"/>
                <w:rFonts w:eastAsia="MS Mincho"/>
                <w:caps/>
                <w:lang w:val="es-PE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E2475C">
              <w:rPr>
                <w:rStyle w:val="Hipervnculo"/>
                <w:rFonts w:eastAsia="MS Mincho"/>
                <w:caps/>
                <w:lang w:val="es-PE"/>
              </w:rPr>
              <w:t>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_Toc183371966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22F7105" w14:textId="185F9F63" w:rsidR="00E75677" w:rsidRDefault="00E75677">
          <w:pPr>
            <w:pStyle w:val="TD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83371967" w:history="1">
            <w:r w:rsidRPr="00E2475C">
              <w:rPr>
                <w:rStyle w:val="Hipervnculo"/>
                <w:lang w:val="es-PE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E2475C">
              <w:rPr>
                <w:rStyle w:val="Hipervnculo"/>
                <w:lang w:val="es-PE"/>
              </w:rPr>
              <w:t>Actividad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_Toc183371967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10FB437" w14:textId="1F71BE96" w:rsidR="00E75677" w:rsidRDefault="00E75677">
          <w:pPr>
            <w:pStyle w:val="TDC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83371968" w:history="1">
            <w:r w:rsidRPr="00E2475C">
              <w:rPr>
                <w:rStyle w:val="Hipervnculo"/>
                <w:lang w:val="es-PE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E2475C">
              <w:rPr>
                <w:rStyle w:val="Hipervnculo"/>
                <w:lang w:val="es-PE"/>
              </w:rPr>
              <w:t>EJERCICIOS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_Toc183371968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281954B" w14:textId="0616157A" w:rsidR="00E75677" w:rsidRDefault="00E75677">
          <w:pPr>
            <w:pStyle w:val="TD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83371969" w:history="1">
            <w:r w:rsidRPr="00E2475C">
              <w:rPr>
                <w:rStyle w:val="Hipervnculo"/>
                <w:lang w:val="es-PE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E2475C">
              <w:rPr>
                <w:rStyle w:val="Hipervnculo"/>
                <w:lang w:val="es-PE"/>
              </w:rPr>
              <w:t>Ejercicio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_Toc183371969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0494CFE" w14:textId="2BAA8E5F" w:rsidR="00E75677" w:rsidRDefault="00E75677">
          <w:pPr>
            <w:pStyle w:val="TD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83371970" w:history="1">
            <w:r w:rsidRPr="00E2475C">
              <w:rPr>
                <w:rStyle w:val="Hipervnculo"/>
                <w:lang w:val="es-PE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E2475C">
              <w:rPr>
                <w:rStyle w:val="Hipervnculo"/>
                <w:lang w:val="es-PE"/>
              </w:rPr>
              <w:t>Ejercicio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_Toc183371970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71B7195" w14:textId="2A116B22" w:rsidR="00E75677" w:rsidRDefault="00E75677">
          <w:pPr>
            <w:pStyle w:val="TDC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83371971" w:history="1">
            <w:r w:rsidRPr="00E2475C">
              <w:rPr>
                <w:rStyle w:val="Hipervnculo"/>
                <w:lang w:val="es-PE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E2475C">
              <w:rPr>
                <w:rStyle w:val="Hipervnculo"/>
                <w:lang w:val="es-PE"/>
              </w:rPr>
              <w:t>CONCLUSIONES DE LA PRÁCTICA: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_Toc183371971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2E13BA5" w14:textId="3AD75C58" w:rsidR="00E75677" w:rsidRDefault="00E75677">
          <w:pPr>
            <w:pStyle w:val="TDC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83371972" w:history="1">
            <w:r w:rsidRPr="00E2475C">
              <w:rPr>
                <w:rStyle w:val="Hipervnculo"/>
                <w:lang w:val="es-PE"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E2475C">
              <w:rPr>
                <w:rStyle w:val="Hipervnculo"/>
                <w:lang w:val="es-PE"/>
              </w:rPr>
              <w:t>BIBLIOGRAFÍA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_Toc183371972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5B9EC9B" w14:textId="4C1928DB" w:rsidR="00E75677" w:rsidRDefault="00E75677">
          <w:pPr>
            <w:pStyle w:val="TDC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83371973" w:history="1">
            <w:r w:rsidRPr="00E2475C">
              <w:rPr>
                <w:rStyle w:val="Hipervnculo"/>
                <w:lang w:val="es-PE"/>
              </w:rPr>
              <w:t>7.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E2475C">
              <w:rPr>
                <w:rStyle w:val="Hipervnculo"/>
                <w:lang w:val="es-PE"/>
              </w:rPr>
              <w:t>Git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_Toc183371973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35334A6" w14:textId="48B6AA9C" w:rsidR="000E3CC6" w:rsidRPr="00DC09B8" w:rsidRDefault="00D20B99" w:rsidP="00D20B99">
          <w:pPr>
            <w:pStyle w:val="TDC1"/>
            <w:rPr>
              <w:lang w:val="es-PE"/>
            </w:rPr>
          </w:pPr>
          <w:r w:rsidRPr="00DC09B8">
            <w:rPr>
              <w:lang w:val="es-PE"/>
            </w:rPr>
            <w:fldChar w:fldCharType="end"/>
          </w:r>
        </w:p>
      </w:sdtContent>
    </w:sdt>
    <w:p w14:paraId="30F7098E" w14:textId="35E460F5" w:rsidR="00AE13E5" w:rsidRPr="00F44715" w:rsidRDefault="00AE13E5" w:rsidP="00F44715">
      <w:pPr>
        <w:rPr>
          <w:lang w:val="es-PE"/>
        </w:rPr>
        <w:sectPr w:rsidR="00AE13E5" w:rsidRPr="00F44715" w:rsidSect="001A6F08"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10364EE7" w14:textId="77777777" w:rsidR="00B022E5" w:rsidRDefault="00B022E5" w:rsidP="0007669C">
      <w:pPr>
        <w:pStyle w:val="Ttulo1"/>
        <w:rPr>
          <w:lang w:val="es-PE"/>
        </w:rPr>
      </w:pPr>
      <w:bookmarkStart w:id="2" w:name="_Toc345363939"/>
      <w:bookmarkStart w:id="3" w:name="_Toc183371964"/>
      <w:r>
        <w:rPr>
          <w:lang w:val="es-PE"/>
        </w:rPr>
        <w:lastRenderedPageBreak/>
        <w:t>RESÚMEN</w:t>
      </w:r>
      <w:bookmarkEnd w:id="3"/>
    </w:p>
    <w:p w14:paraId="5ACB9ED2" w14:textId="3A3D35BF" w:rsidR="00370D57" w:rsidRPr="00370D57" w:rsidRDefault="00232773" w:rsidP="0033719D">
      <w:pPr>
        <w:pStyle w:val="NormalWeb"/>
        <w:spacing w:line="276" w:lineRule="auto"/>
        <w:jc w:val="both"/>
        <w:rPr>
          <w:color w:val="000000"/>
        </w:rPr>
      </w:pPr>
      <w:r w:rsidRPr="00232773">
        <w:rPr>
          <w:color w:val="000000"/>
        </w:rPr>
        <w:t>El informe analiza Swing como una biblioteca gráfica en Java, destacando su capacidad para crear interfaces gráficas mediante un modelo basado en componentes y eventos. Se evalúan las ventajas, como su flexibilidad y multiplataforma, y las desventajas, como su diseño visual anticuado y la dificultad para crear interfaces complejas sin herramientas como NetBeans.</w:t>
      </w:r>
    </w:p>
    <w:p w14:paraId="5098C34B" w14:textId="77777777" w:rsidR="00427DAB" w:rsidRPr="00DC09B8" w:rsidRDefault="00427DAB" w:rsidP="0007669C">
      <w:pPr>
        <w:pStyle w:val="Ttulo1"/>
        <w:rPr>
          <w:lang w:val="es-PE"/>
        </w:rPr>
      </w:pPr>
      <w:bookmarkStart w:id="4" w:name="_Toc183371965"/>
      <w:r w:rsidRPr="00DC09B8">
        <w:rPr>
          <w:lang w:val="es-PE"/>
        </w:rPr>
        <w:t>INTRODUC</w:t>
      </w:r>
      <w:r w:rsidR="00B022E5">
        <w:rPr>
          <w:lang w:val="es-PE"/>
        </w:rPr>
        <w:t>CIÓN</w:t>
      </w:r>
      <w:bookmarkEnd w:id="2"/>
      <w:bookmarkEnd w:id="4"/>
    </w:p>
    <w:p w14:paraId="0F88E865" w14:textId="4282DD61" w:rsidR="00370D57" w:rsidRPr="00232773" w:rsidRDefault="00232773" w:rsidP="00440D97">
      <w:pPr>
        <w:pStyle w:val="NormalWeb"/>
        <w:spacing w:line="276" w:lineRule="auto"/>
        <w:jc w:val="both"/>
        <w:rPr>
          <w:color w:val="000000"/>
        </w:rPr>
      </w:pPr>
      <w:r w:rsidRPr="00232773">
        <w:rPr>
          <w:color w:val="000000"/>
        </w:rPr>
        <w:t>Swing es una biblioteca gráfica en Java para crear interfaces gráficas multiplataforma. Ofrece flexibilidad y personalización, aunque su apariencia puede parecer desactualizada frente a tecnologías más modernas. Si bien es ideal para proyectos ligeros, diseñar interfaces complejas puede ser tedioso sin herramientas visuales como NetBeans.</w:t>
      </w:r>
    </w:p>
    <w:p w14:paraId="6482BDCD" w14:textId="703ED4FB" w:rsidR="00DA6476" w:rsidRDefault="00DA6476" w:rsidP="00370D57">
      <w:pPr>
        <w:pStyle w:val="NormalWeb"/>
        <w:jc w:val="both"/>
        <w:rPr>
          <w:color w:val="000000"/>
        </w:rPr>
        <w:sectPr w:rsidR="00DA6476" w:rsidSect="00806C11">
          <w:footerReference w:type="default" r:id="rId18"/>
          <w:pgSz w:w="12240" w:h="15840" w:code="1"/>
          <w:pgMar w:top="1182" w:right="1467" w:bottom="851" w:left="1276" w:header="720" w:footer="720" w:gutter="0"/>
          <w:pgNumType w:start="1"/>
          <w:cols w:space="720"/>
        </w:sectPr>
      </w:pPr>
    </w:p>
    <w:p w14:paraId="49968FB3" w14:textId="77777777" w:rsidR="004D5770" w:rsidRPr="0095326D" w:rsidRDefault="004D5770" w:rsidP="0060013E">
      <w:pPr>
        <w:rPr>
          <w:lang w:val="es-PE"/>
        </w:rPr>
      </w:pPr>
    </w:p>
    <w:p w14:paraId="1BCF95C5" w14:textId="0D17D2FD" w:rsidR="00E75677" w:rsidRDefault="00E75677" w:rsidP="00AA3B14">
      <w:pPr>
        <w:pStyle w:val="Ttulo1"/>
        <w:rPr>
          <w:rFonts w:asciiTheme="minorHAnsi" w:eastAsia="MS Mincho" w:hAnsiTheme="minorHAnsi"/>
          <w:caps/>
          <w:sz w:val="32"/>
          <w:szCs w:val="32"/>
          <w:lang w:val="es-PE"/>
        </w:rPr>
      </w:pPr>
      <w:bookmarkStart w:id="5" w:name="_Toc183371966"/>
      <w:r>
        <w:rPr>
          <w:rFonts w:asciiTheme="minorHAnsi" w:eastAsia="MS Mincho" w:hAnsiTheme="minorHAnsi"/>
          <w:caps/>
          <w:sz w:val="32"/>
          <w:szCs w:val="32"/>
          <w:lang w:val="es-PE"/>
        </w:rPr>
        <w:t>Marco teorico</w:t>
      </w:r>
    </w:p>
    <w:p w14:paraId="0AD57ACA" w14:textId="3DDF688D" w:rsidR="00E75677" w:rsidRPr="00E75677" w:rsidRDefault="00E75677" w:rsidP="00E75677">
      <w:pPr>
        <w:rPr>
          <w:lang w:val="es-PE"/>
        </w:rPr>
      </w:pPr>
    </w:p>
    <w:p w14:paraId="202312C4" w14:textId="014DAC17" w:rsidR="00AA3B14" w:rsidRPr="007D1A37" w:rsidRDefault="00F602E0" w:rsidP="00AA3B14">
      <w:pPr>
        <w:pStyle w:val="Ttulo1"/>
        <w:rPr>
          <w:rFonts w:asciiTheme="minorHAnsi" w:eastAsia="MS Mincho" w:hAnsiTheme="minorHAnsi"/>
          <w:caps/>
          <w:sz w:val="32"/>
          <w:szCs w:val="32"/>
          <w:lang w:val="es-PE"/>
        </w:rPr>
      </w:pPr>
      <w:r w:rsidRPr="00BD56E4">
        <w:rPr>
          <w:rFonts w:asciiTheme="minorHAnsi" w:eastAsia="MS Mincho" w:hAnsiTheme="minorHAnsi"/>
          <w:caps/>
          <w:sz w:val="32"/>
          <w:szCs w:val="32"/>
          <w:lang w:val="es-PE"/>
        </w:rPr>
        <w:t>ACTIVIDADES</w:t>
      </w:r>
      <w:bookmarkEnd w:id="5"/>
    </w:p>
    <w:p w14:paraId="7C93AFC8" w14:textId="7E1E2BBC" w:rsidR="00AA3B14" w:rsidRPr="00F602E0" w:rsidRDefault="00AA3B14" w:rsidP="00AA3B14">
      <w:pPr>
        <w:pStyle w:val="Ttulo2"/>
        <w:rPr>
          <w:lang w:val="es-PE"/>
        </w:rPr>
      </w:pPr>
      <w:bookmarkStart w:id="6" w:name="_Toc183371967"/>
      <w:r>
        <w:rPr>
          <w:lang w:val="es-PE"/>
        </w:rPr>
        <w:t>Actividad 1</w:t>
      </w:r>
      <w:bookmarkEnd w:id="6"/>
    </w:p>
    <w:p w14:paraId="6F1A29E7" w14:textId="3EBAC72F" w:rsidR="0077307D" w:rsidRDefault="00E06FF3" w:rsidP="00E75677">
      <w:pPr>
        <w:tabs>
          <w:tab w:val="left" w:pos="2400"/>
        </w:tabs>
        <w:rPr>
          <w:lang w:val="es-PE"/>
        </w:rPr>
      </w:pPr>
      <w:r w:rsidRPr="00E06FF3">
        <w:rPr>
          <w:lang w:val="es-PE"/>
        </w:rPr>
        <w:t>S</w:t>
      </w:r>
    </w:p>
    <w:p w14:paraId="7306595D" w14:textId="3AA4E9AC" w:rsidR="2FAEAAC2" w:rsidRPr="00BD56E4" w:rsidRDefault="00F602E0" w:rsidP="5561035A">
      <w:pPr>
        <w:pStyle w:val="Ttulo1"/>
        <w:rPr>
          <w:rFonts w:asciiTheme="minorHAnsi" w:hAnsiTheme="minorHAnsi"/>
          <w:sz w:val="32"/>
          <w:szCs w:val="32"/>
          <w:lang w:val="es-PE"/>
        </w:rPr>
      </w:pPr>
      <w:bookmarkStart w:id="7" w:name="_Toc175070087"/>
      <w:bookmarkStart w:id="8" w:name="_Toc183371968"/>
      <w:r w:rsidRPr="00BD56E4">
        <w:rPr>
          <w:rFonts w:asciiTheme="minorHAnsi" w:hAnsiTheme="minorHAnsi"/>
          <w:sz w:val="32"/>
          <w:szCs w:val="32"/>
          <w:lang w:val="es-PE"/>
        </w:rPr>
        <w:t>EJERCICIOS</w:t>
      </w:r>
      <w:bookmarkEnd w:id="7"/>
      <w:bookmarkEnd w:id="8"/>
    </w:p>
    <w:p w14:paraId="5C0D3F5E" w14:textId="0BEA351B" w:rsidR="006C530A" w:rsidRDefault="006C530A" w:rsidP="006C530A">
      <w:pPr>
        <w:pStyle w:val="Ttulo2"/>
        <w:rPr>
          <w:lang w:val="es-PE"/>
        </w:rPr>
      </w:pPr>
      <w:bookmarkStart w:id="9" w:name="_Toc183371969"/>
      <w:r>
        <w:rPr>
          <w:lang w:val="es-PE"/>
        </w:rPr>
        <w:t>Ejercicio</w:t>
      </w:r>
      <w:r w:rsidR="004231F7">
        <w:rPr>
          <w:lang w:val="es-PE"/>
        </w:rPr>
        <w:t xml:space="preserve"> 1</w:t>
      </w:r>
      <w:bookmarkEnd w:id="9"/>
    </w:p>
    <w:p w14:paraId="4F798632" w14:textId="2ADE6D12" w:rsidR="004231F7" w:rsidRPr="00232773" w:rsidRDefault="004231F7" w:rsidP="004231F7">
      <w:proofErr w:type="spellStart"/>
      <w:r w:rsidRPr="004231F7">
        <w:rPr>
          <w:lang w:val="es-PE"/>
        </w:rPr>
        <w:t>Investig</w:t>
      </w:r>
      <w:proofErr w:type="spellEnd"/>
    </w:p>
    <w:p w14:paraId="5AF5E90B" w14:textId="77777777" w:rsidR="00BE7E4F" w:rsidRPr="00BD56E4" w:rsidRDefault="00601EE4" w:rsidP="00471A17">
      <w:pPr>
        <w:pStyle w:val="Ttulo1"/>
        <w:rPr>
          <w:rFonts w:asciiTheme="minorHAnsi" w:hAnsiTheme="minorHAnsi"/>
          <w:sz w:val="32"/>
          <w:szCs w:val="32"/>
          <w:lang w:val="es-PE"/>
        </w:rPr>
      </w:pPr>
      <w:bookmarkStart w:id="10" w:name="_Toc345363973"/>
      <w:bookmarkStart w:id="11" w:name="_Toc183371971"/>
      <w:r w:rsidRPr="00BD56E4">
        <w:rPr>
          <w:rFonts w:asciiTheme="minorHAnsi" w:hAnsiTheme="minorHAnsi"/>
          <w:sz w:val="32"/>
          <w:szCs w:val="32"/>
          <w:lang w:val="es-PE"/>
        </w:rPr>
        <w:t>CONCLUSIONES DE LA PRÁCTICA:</w:t>
      </w:r>
      <w:bookmarkEnd w:id="11"/>
    </w:p>
    <w:p w14:paraId="365AE3FE" w14:textId="320B0802" w:rsidR="00232773" w:rsidRPr="00471A17" w:rsidRDefault="00232773" w:rsidP="00E06FF3">
      <w:pPr>
        <w:pStyle w:val="Prrafodelista"/>
        <w:numPr>
          <w:ilvl w:val="0"/>
          <w:numId w:val="21"/>
        </w:numPr>
        <w:tabs>
          <w:tab w:val="left" w:pos="709"/>
        </w:tabs>
        <w:spacing w:line="276" w:lineRule="auto"/>
        <w:rPr>
          <w:sz w:val="24"/>
          <w:szCs w:val="24"/>
          <w:lang w:val="es-PE"/>
        </w:rPr>
      </w:pPr>
      <w:r w:rsidRPr="00232773">
        <w:rPr>
          <w:sz w:val="24"/>
          <w:szCs w:val="24"/>
          <w:lang w:val="es-PE"/>
        </w:rPr>
        <w:t>.</w:t>
      </w:r>
    </w:p>
    <w:bookmarkEnd w:id="10"/>
    <w:p w14:paraId="30327289" w14:textId="3233FAF9" w:rsidR="00BE4A27" w:rsidRPr="002203AC" w:rsidRDefault="00BE4A27" w:rsidP="00BE4A27">
      <w:pPr>
        <w:pStyle w:val="Prrafodelista"/>
        <w:rPr>
          <w:b/>
          <w:sz w:val="32"/>
          <w:szCs w:val="40"/>
          <w:lang w:val="es-PE"/>
        </w:rPr>
      </w:pPr>
    </w:p>
    <w:p w14:paraId="1178BE2E" w14:textId="5115404D" w:rsidR="00F602E0" w:rsidRPr="00BD56E4" w:rsidRDefault="003A13FC" w:rsidP="00FB08C1">
      <w:pPr>
        <w:pStyle w:val="Ttulo1"/>
        <w:rPr>
          <w:rFonts w:asciiTheme="minorHAnsi" w:hAnsiTheme="minorHAnsi"/>
          <w:sz w:val="32"/>
          <w:szCs w:val="32"/>
          <w:lang w:val="es-PE"/>
        </w:rPr>
      </w:pPr>
      <w:bookmarkStart w:id="12" w:name="_Toc183371972"/>
      <w:r w:rsidRPr="00BD56E4">
        <w:rPr>
          <w:rFonts w:asciiTheme="minorHAnsi" w:hAnsiTheme="minorHAnsi"/>
          <w:sz w:val="32"/>
          <w:szCs w:val="32"/>
          <w:lang w:val="es-PE"/>
        </w:rPr>
        <w:t>BIBLIOGRAFÍA</w:t>
      </w:r>
      <w:bookmarkEnd w:id="12"/>
    </w:p>
    <w:p w14:paraId="1632709B" w14:textId="7FA9002D" w:rsidR="00F602E0" w:rsidRDefault="001E3A78" w:rsidP="00F602E0">
      <w:pPr>
        <w:pStyle w:val="Bibliografa"/>
        <w:ind w:left="720" w:hanging="720"/>
        <w:rPr>
          <w:noProof/>
          <w:szCs w:val="24"/>
        </w:rPr>
      </w:pPr>
      <w:r>
        <w:rPr>
          <w:rFonts w:ascii="Arial" w:eastAsia="Times New Roman" w:hAnsi="Arial" w:cs="Arial"/>
          <w:b/>
          <w:sz w:val="28"/>
          <w:szCs w:val="28"/>
        </w:rPr>
        <w:fldChar w:fldCharType="begin"/>
      </w:r>
      <w:r w:rsidRPr="00F602E0">
        <w:instrText xml:space="preserve"> BIBLIOGRAPHY  \l 10250 </w:instrText>
      </w:r>
      <w:r>
        <w:rPr>
          <w:rFonts w:ascii="Arial" w:eastAsia="Times New Roman" w:hAnsi="Arial" w:cs="Arial"/>
          <w:b/>
          <w:sz w:val="28"/>
          <w:szCs w:val="28"/>
        </w:rPr>
        <w:fldChar w:fldCharType="separate"/>
      </w:r>
      <w:r w:rsidR="00F602E0">
        <w:rPr>
          <w:noProof/>
        </w:rPr>
        <w:t xml:space="preserve">D. F. Silva, R. M. (2021). "A Study on the Performance of Java Virtual Machine Garbage Collectors. </w:t>
      </w:r>
      <w:r w:rsidR="00F602E0">
        <w:rPr>
          <w:i/>
          <w:iCs/>
          <w:noProof/>
        </w:rPr>
        <w:t>2021 IEEE International Conference on Software Testing, Verification and Validation Workshops (ICSTW), 1</w:t>
      </w:r>
      <w:r w:rsidR="00F602E0">
        <w:rPr>
          <w:noProof/>
        </w:rPr>
        <w:t>(35), 23-31.</w:t>
      </w:r>
    </w:p>
    <w:p w14:paraId="2816A20F" w14:textId="77777777" w:rsidR="00F602E0" w:rsidRDefault="00F602E0" w:rsidP="00F602E0">
      <w:pPr>
        <w:pStyle w:val="Bibliografa"/>
        <w:ind w:left="720" w:hanging="720"/>
        <w:rPr>
          <w:noProof/>
        </w:rPr>
      </w:pPr>
      <w:r>
        <w:rPr>
          <w:noProof/>
        </w:rPr>
        <w:t xml:space="preserve">Hortsmann, C. (2009). </w:t>
      </w:r>
      <w:r>
        <w:rPr>
          <w:i/>
          <w:iCs/>
          <w:noProof/>
        </w:rPr>
        <w:t>Big Java.</w:t>
      </w:r>
      <w:r>
        <w:rPr>
          <w:noProof/>
        </w:rPr>
        <w:t xml:space="preserve"> San José: Pearson.</w:t>
      </w:r>
    </w:p>
    <w:p w14:paraId="0753D253" w14:textId="77777777" w:rsidR="00F602E0" w:rsidRDefault="00F602E0" w:rsidP="00F602E0">
      <w:pPr>
        <w:pStyle w:val="Bibliografa"/>
        <w:ind w:left="720" w:hanging="720"/>
        <w:rPr>
          <w:noProof/>
        </w:rPr>
      </w:pPr>
      <w:r>
        <w:rPr>
          <w:noProof/>
        </w:rPr>
        <w:t xml:space="preserve">Hortsmann, C. S. (2019). </w:t>
      </w:r>
      <w:r>
        <w:rPr>
          <w:i/>
          <w:iCs/>
          <w:noProof/>
        </w:rPr>
        <w:t>Big Java: Early Objects.</w:t>
      </w:r>
      <w:r>
        <w:rPr>
          <w:noProof/>
        </w:rPr>
        <w:t xml:space="preserve"> Hoboken: John Wiley &amp; Sons.</w:t>
      </w:r>
    </w:p>
    <w:p w14:paraId="35B86876" w14:textId="77777777" w:rsidR="00F602E0" w:rsidRPr="00F602E0" w:rsidRDefault="00F602E0" w:rsidP="00F602E0">
      <w:pPr>
        <w:pStyle w:val="Bibliografa"/>
        <w:ind w:left="720" w:hanging="720"/>
        <w:rPr>
          <w:noProof/>
          <w:lang w:val="es-PE"/>
        </w:rPr>
      </w:pPr>
      <w:r>
        <w:rPr>
          <w:noProof/>
        </w:rPr>
        <w:t xml:space="preserve">Oracle. </w:t>
      </w:r>
      <w:r w:rsidRPr="00F602E0">
        <w:rPr>
          <w:noProof/>
          <w:lang w:val="es-PE"/>
        </w:rPr>
        <w:t xml:space="preserve">(1994). </w:t>
      </w:r>
      <w:r w:rsidRPr="00F602E0">
        <w:rPr>
          <w:i/>
          <w:iCs/>
          <w:noProof/>
          <w:lang w:val="es-PE"/>
        </w:rPr>
        <w:t>The Java™ Tutorials</w:t>
      </w:r>
      <w:r w:rsidRPr="00F602E0">
        <w:rPr>
          <w:noProof/>
          <w:lang w:val="es-PE"/>
        </w:rPr>
        <w:t>. (Oracle) Recuperado el 28 de 07 de 2024, de https://docs.oracle.com/javase/tutorial/index.html</w:t>
      </w:r>
    </w:p>
    <w:p w14:paraId="736BDFE9" w14:textId="2C3DCAC5" w:rsidR="001E3A78" w:rsidRPr="00392946" w:rsidRDefault="001E3A78" w:rsidP="00F602E0">
      <w:pPr>
        <w:rPr>
          <w:lang w:val="es-PE"/>
        </w:rPr>
      </w:pPr>
      <w:r>
        <w:fldChar w:fldCharType="end"/>
      </w:r>
      <w:proofErr w:type="spellStart"/>
      <w:r w:rsidR="006D35E7" w:rsidRPr="00392946">
        <w:rPr>
          <w:lang w:val="es-PE"/>
        </w:rPr>
        <w:t>Guia</w:t>
      </w:r>
      <w:proofErr w:type="spellEnd"/>
      <w:r w:rsidR="006D35E7" w:rsidRPr="00392946">
        <w:rPr>
          <w:lang w:val="es-PE"/>
        </w:rPr>
        <w:t xml:space="preserve"> Practica </w:t>
      </w:r>
      <w:r w:rsidR="00E06FF3">
        <w:rPr>
          <w:lang w:val="es-PE"/>
        </w:rPr>
        <w:t>9</w:t>
      </w:r>
      <w:r w:rsidR="006D35E7" w:rsidRPr="00392946">
        <w:rPr>
          <w:lang w:val="es-PE"/>
        </w:rPr>
        <w:t xml:space="preserve"> (Ing. Karim, Ing. Montesinos, </w:t>
      </w:r>
      <w:proofErr w:type="spellStart"/>
      <w:r w:rsidR="006D35E7" w:rsidRPr="00392946">
        <w:rPr>
          <w:lang w:val="es-PE"/>
        </w:rPr>
        <w:t>Ing</w:t>
      </w:r>
      <w:proofErr w:type="spellEnd"/>
      <w:r w:rsidR="006D35E7" w:rsidRPr="00392946">
        <w:rPr>
          <w:lang w:val="es-PE"/>
        </w:rPr>
        <w:t xml:space="preserve"> </w:t>
      </w:r>
      <w:proofErr w:type="spellStart"/>
      <w:r w:rsidR="006D35E7" w:rsidRPr="00392946">
        <w:rPr>
          <w:lang w:val="es-PE"/>
        </w:rPr>
        <w:t>Iquira</w:t>
      </w:r>
      <w:proofErr w:type="spellEnd"/>
      <w:r w:rsidR="006D35E7" w:rsidRPr="00392946">
        <w:rPr>
          <w:lang w:val="es-PE"/>
        </w:rPr>
        <w:t xml:space="preserve">, </w:t>
      </w:r>
      <w:proofErr w:type="spellStart"/>
      <w:r w:rsidR="006D35E7" w:rsidRPr="00392946">
        <w:rPr>
          <w:lang w:val="es-PE"/>
        </w:rPr>
        <w:t>Ing</w:t>
      </w:r>
      <w:proofErr w:type="spellEnd"/>
      <w:r w:rsidR="006D35E7" w:rsidRPr="00392946">
        <w:rPr>
          <w:lang w:val="es-PE"/>
        </w:rPr>
        <w:t xml:space="preserve"> </w:t>
      </w:r>
      <w:r w:rsidR="001B1F98" w:rsidRPr="00392946">
        <w:rPr>
          <w:lang w:val="es-PE"/>
        </w:rPr>
        <w:t>Eveling</w:t>
      </w:r>
      <w:r w:rsidR="006D35E7" w:rsidRPr="00392946">
        <w:rPr>
          <w:lang w:val="es-PE"/>
        </w:rPr>
        <w:t>)</w:t>
      </w:r>
      <w:r w:rsidR="00392946" w:rsidRPr="00392946">
        <w:rPr>
          <w:lang w:val="es-PE"/>
        </w:rPr>
        <w:t xml:space="preserve"> - </w:t>
      </w:r>
      <w:bookmarkStart w:id="13" w:name="_Hlk180652184"/>
      <w:r w:rsidR="00392946" w:rsidRPr="00392946">
        <w:rPr>
          <w:lang w:val="es-PE"/>
        </w:rPr>
        <w:t>U</w:t>
      </w:r>
      <w:r w:rsidR="00392946">
        <w:rPr>
          <w:lang w:val="es-PE"/>
        </w:rPr>
        <w:t>CSM</w:t>
      </w:r>
      <w:bookmarkEnd w:id="13"/>
    </w:p>
    <w:p w14:paraId="38935AAD" w14:textId="25CF083F" w:rsidR="000E5C9A" w:rsidRDefault="003E7705" w:rsidP="003E7705">
      <w:pPr>
        <w:pStyle w:val="Ttulo1"/>
        <w:rPr>
          <w:lang w:val="es-PE"/>
        </w:rPr>
      </w:pPr>
      <w:bookmarkStart w:id="14" w:name="_Toc183371973"/>
      <w:r>
        <w:rPr>
          <w:lang w:val="es-PE"/>
        </w:rPr>
        <w:t>Git</w:t>
      </w:r>
      <w:bookmarkEnd w:id="14"/>
    </w:p>
    <w:p w14:paraId="378EE340" w14:textId="47BA5DE5" w:rsidR="0095326D" w:rsidRPr="0095326D" w:rsidRDefault="003E7705" w:rsidP="003E7705">
      <w:pPr>
        <w:jc w:val="left"/>
      </w:pPr>
      <w:r w:rsidRPr="003E7705">
        <w:t xml:space="preserve">Enlace </w:t>
      </w:r>
      <w:r w:rsidRPr="003E7705">
        <w:rPr>
          <w:lang w:val="es-PE"/>
        </w:rPr>
        <w:sym w:font="Wingdings" w:char="F0E0"/>
      </w:r>
      <w:r w:rsidRPr="003E7705">
        <w:t xml:space="preserve"> </w:t>
      </w:r>
    </w:p>
    <w:sectPr w:rsidR="0095326D" w:rsidRPr="0095326D" w:rsidSect="000A0AC2">
      <w:pgSz w:w="12240" w:h="15840" w:code="1"/>
      <w:pgMar w:top="1182" w:right="1467" w:bottom="851" w:left="1276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5A82B" w14:textId="77777777" w:rsidR="00185BAC" w:rsidRDefault="00185BAC" w:rsidP="007F3179">
      <w:pPr>
        <w:spacing w:after="0"/>
      </w:pPr>
      <w:r>
        <w:separator/>
      </w:r>
    </w:p>
    <w:p w14:paraId="2B3151E3" w14:textId="77777777" w:rsidR="00185BAC" w:rsidRDefault="00185BAC"/>
  </w:endnote>
  <w:endnote w:type="continuationSeparator" w:id="0">
    <w:p w14:paraId="317082D2" w14:textId="77777777" w:rsidR="00185BAC" w:rsidRDefault="00185BAC" w:rsidP="007F3179">
      <w:pPr>
        <w:spacing w:after="0"/>
      </w:pPr>
      <w:r>
        <w:continuationSeparator/>
      </w:r>
    </w:p>
    <w:p w14:paraId="445778A6" w14:textId="77777777" w:rsidR="00185BAC" w:rsidRDefault="00185BAC"/>
  </w:endnote>
  <w:endnote w:type="continuationNotice" w:id="1">
    <w:p w14:paraId="53216436" w14:textId="77777777" w:rsidR="00185BAC" w:rsidRDefault="00185BA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B332E" w14:textId="77777777" w:rsidR="002B5E55" w:rsidRDefault="002B5E5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D44E7">
      <w:rPr>
        <w:rStyle w:val="Nmerodepgina"/>
        <w:noProof/>
      </w:rPr>
      <w:t>vi</w:t>
    </w:r>
    <w:r>
      <w:rPr>
        <w:rStyle w:val="Nmerodepgina"/>
      </w:rPr>
      <w:fldChar w:fldCharType="end"/>
    </w:r>
  </w:p>
  <w:p w14:paraId="18773046" w14:textId="77777777" w:rsidR="002B5E55" w:rsidRDefault="002B5E5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3063268"/>
      <w:docPartObj>
        <w:docPartGallery w:val="Page Numbers (Bottom of Page)"/>
        <w:docPartUnique/>
      </w:docPartObj>
    </w:sdtPr>
    <w:sdtContent>
      <w:p w14:paraId="6C60E504" w14:textId="77777777" w:rsidR="002B5E55" w:rsidRDefault="002B5E55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4E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D297B" w14:textId="77777777" w:rsidR="00185BAC" w:rsidRDefault="00185BAC" w:rsidP="007F3179">
      <w:pPr>
        <w:spacing w:after="0"/>
      </w:pPr>
      <w:r>
        <w:separator/>
      </w:r>
    </w:p>
  </w:footnote>
  <w:footnote w:type="continuationSeparator" w:id="0">
    <w:p w14:paraId="48BFE635" w14:textId="77777777" w:rsidR="00185BAC" w:rsidRDefault="00185BAC" w:rsidP="007F3179">
      <w:pPr>
        <w:spacing w:after="0"/>
      </w:pPr>
      <w:r>
        <w:continuationSeparator/>
      </w:r>
    </w:p>
  </w:footnote>
  <w:footnote w:type="continuationNotice" w:id="1">
    <w:p w14:paraId="6B653478" w14:textId="77777777" w:rsidR="00185BAC" w:rsidRDefault="00185BA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2ACD3" w14:textId="2728BF21" w:rsidR="002B5E55" w:rsidRDefault="1BA90DAA" w:rsidP="1BA90DAA">
    <w:pPr>
      <w:pStyle w:val="Encabezado"/>
      <w:tabs>
        <w:tab w:val="clear" w:pos="720"/>
      </w:tabs>
      <w:ind w:left="1134" w:hanging="1134"/>
      <w:rPr>
        <w:sz w:val="18"/>
        <w:szCs w:val="18"/>
        <w:lang w:val="es-PE"/>
      </w:rPr>
    </w:pPr>
    <w:r w:rsidRPr="1BA90DAA">
      <w:rPr>
        <w:sz w:val="18"/>
        <w:szCs w:val="18"/>
        <w:lang w:val="es-PE"/>
      </w:rPr>
      <w:t xml:space="preserve">Práctica </w:t>
    </w:r>
    <w:proofErr w:type="spellStart"/>
    <w:r w:rsidRPr="1BA90DAA">
      <w:rPr>
        <w:sz w:val="18"/>
        <w:szCs w:val="18"/>
        <w:lang w:val="es-PE"/>
      </w:rPr>
      <w:t>N°</w:t>
    </w:r>
    <w:proofErr w:type="spellEnd"/>
    <w:r w:rsidRPr="1BA90DAA">
      <w:rPr>
        <w:sz w:val="18"/>
        <w:szCs w:val="18"/>
        <w:lang w:val="es-PE"/>
      </w:rPr>
      <w:t xml:space="preserve"> 07 Manejo de Archivos</w:t>
    </w:r>
  </w:p>
  <w:p w14:paraId="5D03A974" w14:textId="553F9B27" w:rsidR="002B5E55" w:rsidRPr="00A136C9" w:rsidRDefault="002B5E55" w:rsidP="00370D57">
    <w:pPr>
      <w:pStyle w:val="Encabezado"/>
      <w:tabs>
        <w:tab w:val="clear" w:pos="720"/>
      </w:tabs>
      <w:ind w:left="1134" w:hanging="1134"/>
      <w:rPr>
        <w:rFonts w:ascii="Arial" w:hAnsi="Arial" w:cs="Arial"/>
        <w:sz w:val="18"/>
        <w:szCs w:val="18"/>
        <w:lang w:val="es-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8C8A1" w14:textId="1472AB15" w:rsidR="002B5E55" w:rsidRDefault="002B5E55">
    <w:pPr>
      <w:pStyle w:val="Encabezado"/>
    </w:pPr>
    <w:r>
      <w:t xml:space="preserve">Draft: </w:t>
    </w:r>
    <w:r>
      <w:rPr>
        <w:snapToGrid w:val="0"/>
      </w:rPr>
      <w:t xml:space="preserve">Created on </w:t>
    </w:r>
    <w:r>
      <w:rPr>
        <w:snapToGrid w:val="0"/>
      </w:rPr>
      <w:fldChar w:fldCharType="begin"/>
    </w:r>
    <w:r>
      <w:rPr>
        <w:snapToGrid w:val="0"/>
      </w:rPr>
      <w:instrText xml:space="preserve"> CREATEDATE </w:instrText>
    </w:r>
    <w:r>
      <w:rPr>
        <w:snapToGrid w:val="0"/>
      </w:rPr>
      <w:fldChar w:fldCharType="separate"/>
    </w:r>
    <w:r w:rsidR="0095326D">
      <w:rPr>
        <w:noProof/>
        <w:snapToGrid w:val="0"/>
      </w:rPr>
      <w:t>10/24/2024 8:51:00 AM</w:t>
    </w:r>
    <w:r>
      <w:rPr>
        <w:snapToGrid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A6C31A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B06DC6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ACFE9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A6122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500EE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0A5F3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E0571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189CC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92799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A977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61AD7"/>
    <w:multiLevelType w:val="hybridMultilevel"/>
    <w:tmpl w:val="364ED570"/>
    <w:lvl w:ilvl="0" w:tplc="37D8C07E">
      <w:start w:val="1"/>
      <w:numFmt w:val="decimal"/>
      <w:lvlText w:val="%1."/>
      <w:lvlJc w:val="left"/>
      <w:pPr>
        <w:ind w:left="709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69" w:hanging="360"/>
      </w:pPr>
    </w:lvl>
    <w:lvl w:ilvl="2" w:tplc="280A001B" w:tentative="1">
      <w:start w:val="1"/>
      <w:numFmt w:val="lowerRoman"/>
      <w:lvlText w:val="%3."/>
      <w:lvlJc w:val="right"/>
      <w:pPr>
        <w:ind w:left="1789" w:hanging="180"/>
      </w:pPr>
    </w:lvl>
    <w:lvl w:ilvl="3" w:tplc="280A000F" w:tentative="1">
      <w:start w:val="1"/>
      <w:numFmt w:val="decimal"/>
      <w:lvlText w:val="%4."/>
      <w:lvlJc w:val="left"/>
      <w:pPr>
        <w:ind w:left="2509" w:hanging="360"/>
      </w:pPr>
    </w:lvl>
    <w:lvl w:ilvl="4" w:tplc="280A0019" w:tentative="1">
      <w:start w:val="1"/>
      <w:numFmt w:val="lowerLetter"/>
      <w:lvlText w:val="%5."/>
      <w:lvlJc w:val="left"/>
      <w:pPr>
        <w:ind w:left="3229" w:hanging="360"/>
      </w:pPr>
    </w:lvl>
    <w:lvl w:ilvl="5" w:tplc="280A001B" w:tentative="1">
      <w:start w:val="1"/>
      <w:numFmt w:val="lowerRoman"/>
      <w:lvlText w:val="%6."/>
      <w:lvlJc w:val="right"/>
      <w:pPr>
        <w:ind w:left="3949" w:hanging="180"/>
      </w:pPr>
    </w:lvl>
    <w:lvl w:ilvl="6" w:tplc="280A000F" w:tentative="1">
      <w:start w:val="1"/>
      <w:numFmt w:val="decimal"/>
      <w:lvlText w:val="%7."/>
      <w:lvlJc w:val="left"/>
      <w:pPr>
        <w:ind w:left="4669" w:hanging="360"/>
      </w:pPr>
    </w:lvl>
    <w:lvl w:ilvl="7" w:tplc="280A0019" w:tentative="1">
      <w:start w:val="1"/>
      <w:numFmt w:val="lowerLetter"/>
      <w:lvlText w:val="%8."/>
      <w:lvlJc w:val="left"/>
      <w:pPr>
        <w:ind w:left="5389" w:hanging="360"/>
      </w:pPr>
    </w:lvl>
    <w:lvl w:ilvl="8" w:tplc="28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1" w15:restartNumberingAfterBreak="0">
    <w:nsid w:val="00FD1418"/>
    <w:multiLevelType w:val="hybridMultilevel"/>
    <w:tmpl w:val="3A3433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9769E9"/>
    <w:multiLevelType w:val="hybridMultilevel"/>
    <w:tmpl w:val="162E5CCC"/>
    <w:lvl w:ilvl="0" w:tplc="F3F00514">
      <w:start w:val="1"/>
      <w:numFmt w:val="lowerLetter"/>
      <w:pStyle w:val="Ttulo8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417449"/>
    <w:multiLevelType w:val="hybridMultilevel"/>
    <w:tmpl w:val="DCD43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7055AF"/>
    <w:multiLevelType w:val="multilevel"/>
    <w:tmpl w:val="9E32634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0A2E2AB6"/>
    <w:multiLevelType w:val="hybridMultilevel"/>
    <w:tmpl w:val="A67ECB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87644F"/>
    <w:multiLevelType w:val="hybridMultilevel"/>
    <w:tmpl w:val="EE3C0A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10073B"/>
    <w:multiLevelType w:val="multilevel"/>
    <w:tmpl w:val="C83E7E34"/>
    <w:lvl w:ilvl="0">
      <w:start w:val="1"/>
      <w:numFmt w:val="upperLetter"/>
      <w:pStyle w:val="HeadingA1"/>
      <w:lvlText w:val="APPENDIX %1"/>
      <w:lvlJc w:val="left"/>
      <w:pPr>
        <w:tabs>
          <w:tab w:val="num" w:pos="1920"/>
        </w:tabs>
        <w:ind w:left="720" w:hanging="720"/>
      </w:pPr>
      <w:rPr>
        <w:rFonts w:hint="default"/>
      </w:rPr>
    </w:lvl>
    <w:lvl w:ilvl="1">
      <w:start w:val="1"/>
      <w:numFmt w:val="decimal"/>
      <w:pStyle w:val="HeadingA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A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A4"/>
      <w:lvlText w:val="%1.%2.%3.%4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1E4C705F"/>
    <w:multiLevelType w:val="singleLevel"/>
    <w:tmpl w:val="B2BAFF10"/>
    <w:lvl w:ilvl="0">
      <w:start w:val="1"/>
      <w:numFmt w:val="decimal"/>
      <w:pStyle w:val="Table"/>
      <w:lvlText w:val="Table %1."/>
      <w:lvlJc w:val="left"/>
      <w:pPr>
        <w:tabs>
          <w:tab w:val="num" w:pos="1080"/>
        </w:tabs>
        <w:ind w:left="360" w:hanging="360"/>
      </w:pPr>
    </w:lvl>
  </w:abstractNum>
  <w:abstractNum w:abstractNumId="19" w15:restartNumberingAfterBreak="0">
    <w:nsid w:val="296C6119"/>
    <w:multiLevelType w:val="multilevel"/>
    <w:tmpl w:val="35C8C55C"/>
    <w:lvl w:ilvl="0">
      <w:start w:val="1"/>
      <w:numFmt w:val="none"/>
      <w:suff w:val="nothing"/>
      <w:lvlText w:val="%1"/>
      <w:lvlJc w:val="left"/>
      <w:pPr>
        <w:ind w:left="36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397" w:firstLine="0"/>
      </w:pPr>
      <w:rPr>
        <w:rFonts w:hint="default"/>
      </w:rPr>
    </w:lvl>
    <w:lvl w:ilvl="2">
      <w:start w:val="1"/>
      <w:numFmt w:val="decimal"/>
      <w:pStyle w:val="ATitulo2"/>
      <w:lvlText w:val="%3.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5">
      <w:start w:val="1"/>
      <w:numFmt w:val="decimal"/>
      <w:lvlText w:val="%5.%6)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8">
      <w:start w:val="1"/>
      <w:numFmt w:val="decimal"/>
      <w:lvlText w:val="%8.%9)"/>
      <w:lvlJc w:val="left"/>
      <w:pPr>
        <w:tabs>
          <w:tab w:val="num" w:pos="1797"/>
        </w:tabs>
        <w:ind w:left="1418" w:hanging="341"/>
      </w:pPr>
      <w:rPr>
        <w:rFonts w:hint="default"/>
      </w:rPr>
    </w:lvl>
  </w:abstractNum>
  <w:abstractNum w:abstractNumId="20" w15:restartNumberingAfterBreak="0">
    <w:nsid w:val="2BC0169A"/>
    <w:multiLevelType w:val="hybridMultilevel"/>
    <w:tmpl w:val="A844E68A"/>
    <w:lvl w:ilvl="0" w:tplc="FDA898A2">
      <w:start w:val="1"/>
      <w:numFmt w:val="bullet"/>
      <w:pStyle w:val="Ttulo9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C87131"/>
    <w:multiLevelType w:val="hybridMultilevel"/>
    <w:tmpl w:val="730E40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EE5EB3"/>
    <w:multiLevelType w:val="hybridMultilevel"/>
    <w:tmpl w:val="FDFA0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AF59CD"/>
    <w:multiLevelType w:val="hybridMultilevel"/>
    <w:tmpl w:val="BE5C41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3A649F"/>
    <w:multiLevelType w:val="multilevel"/>
    <w:tmpl w:val="96FE1752"/>
    <w:lvl w:ilvl="0">
      <w:start w:val="1"/>
      <w:numFmt w:val="none"/>
      <w:pStyle w:val="ATitulo0"/>
      <w:suff w:val="nothing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397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3">
      <w:start w:val="1"/>
      <w:numFmt w:val="upperLetter"/>
      <w:lvlRestart w:val="2"/>
      <w:lvlText w:val="%4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680"/>
        </w:tabs>
        <w:ind w:left="567" w:hanging="567"/>
      </w:pPr>
      <w:rPr>
        <w:rFonts w:hint="default"/>
        <w:caps w:val="0"/>
      </w:rPr>
    </w:lvl>
    <w:lvl w:ilvl="5">
      <w:start w:val="1"/>
      <w:numFmt w:val="decimal"/>
      <w:lvlText w:val="%5.%6)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1077"/>
        </w:tabs>
        <w:ind w:left="567" w:firstLine="0"/>
      </w:pPr>
      <w:rPr>
        <w:rFonts w:hint="default"/>
      </w:rPr>
    </w:lvl>
    <w:lvl w:ilvl="8">
      <w:start w:val="1"/>
      <w:numFmt w:val="decimal"/>
      <w:lvlText w:val="%8.%9)"/>
      <w:lvlJc w:val="left"/>
      <w:pPr>
        <w:tabs>
          <w:tab w:val="num" w:pos="1797"/>
        </w:tabs>
        <w:ind w:left="1134" w:firstLine="0"/>
      </w:pPr>
      <w:rPr>
        <w:rFonts w:hint="default"/>
      </w:rPr>
    </w:lvl>
  </w:abstractNum>
  <w:abstractNum w:abstractNumId="25" w15:restartNumberingAfterBreak="0">
    <w:nsid w:val="3A6C7DAB"/>
    <w:multiLevelType w:val="hybridMultilevel"/>
    <w:tmpl w:val="C71612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7845402"/>
    <w:multiLevelType w:val="hybridMultilevel"/>
    <w:tmpl w:val="4BC2E0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C47FB"/>
    <w:multiLevelType w:val="hybridMultilevel"/>
    <w:tmpl w:val="69D44A9C"/>
    <w:lvl w:ilvl="0" w:tplc="DDA6DCB8">
      <w:start w:val="1"/>
      <w:numFmt w:val="decimal"/>
      <w:pStyle w:val="APNumeracin1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pStyle w:val="APNumeracion2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pStyle w:val="APNumeracin3"/>
      <w:lvlText w:val="%9."/>
      <w:lvlJc w:val="right"/>
      <w:pPr>
        <w:ind w:left="6480" w:hanging="180"/>
      </w:pPr>
    </w:lvl>
  </w:abstractNum>
  <w:abstractNum w:abstractNumId="29" w15:restartNumberingAfterBreak="0">
    <w:nsid w:val="59CF1CDB"/>
    <w:multiLevelType w:val="hybridMultilevel"/>
    <w:tmpl w:val="57ACF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4B032A"/>
    <w:multiLevelType w:val="singleLevel"/>
    <w:tmpl w:val="7CBE2790"/>
    <w:lvl w:ilvl="0">
      <w:start w:val="1"/>
      <w:numFmt w:val="decimal"/>
      <w:pStyle w:val="Reference"/>
      <w:lvlText w:val="A-%1"/>
      <w:lvlJc w:val="left"/>
      <w:pPr>
        <w:tabs>
          <w:tab w:val="num" w:pos="432"/>
        </w:tabs>
        <w:ind w:left="432" w:hanging="432"/>
      </w:pPr>
    </w:lvl>
  </w:abstractNum>
  <w:abstractNum w:abstractNumId="31" w15:restartNumberingAfterBreak="0">
    <w:nsid w:val="5E7A42CB"/>
    <w:multiLevelType w:val="hybridMultilevel"/>
    <w:tmpl w:val="5B38ED0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AE06D9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73C3A"/>
    <w:multiLevelType w:val="hybridMultilevel"/>
    <w:tmpl w:val="64AEDF9C"/>
    <w:lvl w:ilvl="0" w:tplc="252A09D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B6698"/>
    <w:multiLevelType w:val="hybridMultilevel"/>
    <w:tmpl w:val="61C2B6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42557F"/>
    <w:multiLevelType w:val="hybridMultilevel"/>
    <w:tmpl w:val="434E8D32"/>
    <w:lvl w:ilvl="0" w:tplc="2806DC44">
      <w:start w:val="1"/>
      <w:numFmt w:val="bullet"/>
      <w:pStyle w:val="ALista2"/>
      <w:lvlText w:val=""/>
      <w:lvlJc w:val="left"/>
      <w:pPr>
        <w:tabs>
          <w:tab w:val="num" w:pos="1040"/>
        </w:tabs>
        <w:ind w:left="1040" w:hanging="360"/>
      </w:pPr>
      <w:rPr>
        <w:rFonts w:ascii="Wingdings" w:hAnsi="Wingdings" w:hint="default"/>
        <w:sz w:val="16"/>
      </w:rPr>
    </w:lvl>
    <w:lvl w:ilvl="1" w:tplc="AA2CE146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FC724E32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4AF4E71C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D71CEEC8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19A65686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C63EDEC8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393AD2F0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E6FCF0F8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5" w15:restartNumberingAfterBreak="0">
    <w:nsid w:val="730316CD"/>
    <w:multiLevelType w:val="multilevel"/>
    <w:tmpl w:val="F39EAE78"/>
    <w:lvl w:ilvl="0">
      <w:start w:val="1"/>
      <w:numFmt w:val="none"/>
      <w:suff w:val="nothing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397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3">
      <w:start w:val="1"/>
      <w:numFmt w:val="upperLetter"/>
      <w:lvlRestart w:val="2"/>
      <w:lvlText w:val="%4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680"/>
        </w:tabs>
        <w:ind w:left="567" w:hanging="567"/>
      </w:pPr>
      <w:rPr>
        <w:rFonts w:hint="default"/>
        <w:caps w:val="0"/>
      </w:rPr>
    </w:lvl>
    <w:lvl w:ilvl="5">
      <w:start w:val="1"/>
      <w:numFmt w:val="decimal"/>
      <w:lvlText w:val="%5.%6)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1077"/>
        </w:tabs>
        <w:ind w:left="567" w:firstLine="0"/>
      </w:pPr>
      <w:rPr>
        <w:rFonts w:hint="default"/>
      </w:rPr>
    </w:lvl>
    <w:lvl w:ilvl="8">
      <w:start w:val="1"/>
      <w:numFmt w:val="decimal"/>
      <w:lvlText w:val="%8.%9)"/>
      <w:lvlJc w:val="left"/>
      <w:pPr>
        <w:tabs>
          <w:tab w:val="num" w:pos="1797"/>
        </w:tabs>
        <w:ind w:left="1134" w:firstLine="0"/>
      </w:pPr>
      <w:rPr>
        <w:rFonts w:hint="default"/>
      </w:rPr>
    </w:lvl>
  </w:abstractNum>
  <w:abstractNum w:abstractNumId="36" w15:restartNumberingAfterBreak="0">
    <w:nsid w:val="7831481A"/>
    <w:multiLevelType w:val="hybridMultilevel"/>
    <w:tmpl w:val="83BE92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8C6994"/>
    <w:multiLevelType w:val="hybridMultilevel"/>
    <w:tmpl w:val="358809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004843">
    <w:abstractNumId w:val="9"/>
  </w:num>
  <w:num w:numId="2" w16cid:durableId="1894148418">
    <w:abstractNumId w:val="7"/>
  </w:num>
  <w:num w:numId="3" w16cid:durableId="124154473">
    <w:abstractNumId w:val="6"/>
  </w:num>
  <w:num w:numId="4" w16cid:durableId="1644431590">
    <w:abstractNumId w:val="5"/>
  </w:num>
  <w:num w:numId="5" w16cid:durableId="2146466553">
    <w:abstractNumId w:val="4"/>
  </w:num>
  <w:num w:numId="6" w16cid:durableId="824779355">
    <w:abstractNumId w:val="8"/>
  </w:num>
  <w:num w:numId="7" w16cid:durableId="1804076250">
    <w:abstractNumId w:val="3"/>
  </w:num>
  <w:num w:numId="8" w16cid:durableId="1951086207">
    <w:abstractNumId w:val="2"/>
  </w:num>
  <w:num w:numId="9" w16cid:durableId="1664048310">
    <w:abstractNumId w:val="1"/>
  </w:num>
  <w:num w:numId="10" w16cid:durableId="68114409">
    <w:abstractNumId w:val="0"/>
  </w:num>
  <w:num w:numId="11" w16cid:durableId="646014023">
    <w:abstractNumId w:val="30"/>
  </w:num>
  <w:num w:numId="12" w16cid:durableId="26490394">
    <w:abstractNumId w:val="18"/>
  </w:num>
  <w:num w:numId="13" w16cid:durableId="1967733958">
    <w:abstractNumId w:val="26"/>
  </w:num>
  <w:num w:numId="14" w16cid:durableId="580139849">
    <w:abstractNumId w:val="20"/>
  </w:num>
  <w:num w:numId="15" w16cid:durableId="1125151083">
    <w:abstractNumId w:val="12"/>
  </w:num>
  <w:num w:numId="16" w16cid:durableId="1693066189">
    <w:abstractNumId w:val="14"/>
  </w:num>
  <w:num w:numId="17" w16cid:durableId="1193961855">
    <w:abstractNumId w:val="17"/>
  </w:num>
  <w:num w:numId="18" w16cid:durableId="1615594945">
    <w:abstractNumId w:val="24"/>
  </w:num>
  <w:num w:numId="19" w16cid:durableId="943268414">
    <w:abstractNumId w:val="34"/>
  </w:num>
  <w:num w:numId="20" w16cid:durableId="1003555155">
    <w:abstractNumId w:val="19"/>
  </w:num>
  <w:num w:numId="21" w16cid:durableId="1940479793">
    <w:abstractNumId w:val="31"/>
  </w:num>
  <w:num w:numId="22" w16cid:durableId="1674256635">
    <w:abstractNumId w:val="21"/>
  </w:num>
  <w:num w:numId="23" w16cid:durableId="1185094891">
    <w:abstractNumId w:val="10"/>
  </w:num>
  <w:num w:numId="24" w16cid:durableId="1877423627">
    <w:abstractNumId w:val="35"/>
  </w:num>
  <w:num w:numId="25" w16cid:durableId="172571409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706337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1825813">
    <w:abstractNumId w:val="14"/>
  </w:num>
  <w:num w:numId="28" w16cid:durableId="1112820562">
    <w:abstractNumId w:val="14"/>
  </w:num>
  <w:num w:numId="29" w16cid:durableId="399525848">
    <w:abstractNumId w:val="14"/>
  </w:num>
  <w:num w:numId="30" w16cid:durableId="308555036">
    <w:abstractNumId w:val="14"/>
  </w:num>
  <w:num w:numId="31" w16cid:durableId="927347091">
    <w:abstractNumId w:val="28"/>
  </w:num>
  <w:num w:numId="32" w16cid:durableId="1718698905">
    <w:abstractNumId w:val="14"/>
  </w:num>
  <w:num w:numId="33" w16cid:durableId="1934166706">
    <w:abstractNumId w:val="13"/>
  </w:num>
  <w:num w:numId="34" w16cid:durableId="399720065">
    <w:abstractNumId w:val="16"/>
  </w:num>
  <w:num w:numId="35" w16cid:durableId="1717927904">
    <w:abstractNumId w:val="22"/>
  </w:num>
  <w:num w:numId="36" w16cid:durableId="2034988050">
    <w:abstractNumId w:val="23"/>
  </w:num>
  <w:num w:numId="37" w16cid:durableId="144206416">
    <w:abstractNumId w:val="29"/>
  </w:num>
  <w:num w:numId="38" w16cid:durableId="1692216882">
    <w:abstractNumId w:val="37"/>
  </w:num>
  <w:num w:numId="39" w16cid:durableId="2140104971">
    <w:abstractNumId w:val="15"/>
  </w:num>
  <w:num w:numId="40" w16cid:durableId="907114938">
    <w:abstractNumId w:val="25"/>
  </w:num>
  <w:num w:numId="41" w16cid:durableId="2135059946">
    <w:abstractNumId w:val="33"/>
  </w:num>
  <w:num w:numId="42" w16cid:durableId="2023966472">
    <w:abstractNumId w:val="27"/>
  </w:num>
  <w:num w:numId="43" w16cid:durableId="52043313">
    <w:abstractNumId w:val="36"/>
  </w:num>
  <w:num w:numId="44" w16cid:durableId="1635679076">
    <w:abstractNumId w:val="11"/>
  </w:num>
  <w:num w:numId="45" w16cid:durableId="374740108">
    <w:abstractNumId w:val="32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ROSSMAN MIGUEL VARGAS PEREZ">
    <w15:presenceInfo w15:providerId="None" w15:userId="GROSSMAN MIGUEL VARGAS PER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F08"/>
    <w:rsid w:val="00002BFF"/>
    <w:rsid w:val="00005A7D"/>
    <w:rsid w:val="00013A0D"/>
    <w:rsid w:val="00014806"/>
    <w:rsid w:val="000204DA"/>
    <w:rsid w:val="00020BD9"/>
    <w:rsid w:val="00025D2F"/>
    <w:rsid w:val="00033ED1"/>
    <w:rsid w:val="00037A10"/>
    <w:rsid w:val="00043812"/>
    <w:rsid w:val="00046F3A"/>
    <w:rsid w:val="00050CC5"/>
    <w:rsid w:val="00050F74"/>
    <w:rsid w:val="000513FE"/>
    <w:rsid w:val="00054745"/>
    <w:rsid w:val="0006081F"/>
    <w:rsid w:val="000610A0"/>
    <w:rsid w:val="00062BB9"/>
    <w:rsid w:val="000648F3"/>
    <w:rsid w:val="00075370"/>
    <w:rsid w:val="0007669C"/>
    <w:rsid w:val="00080278"/>
    <w:rsid w:val="000842A3"/>
    <w:rsid w:val="000847D9"/>
    <w:rsid w:val="000868C3"/>
    <w:rsid w:val="00095405"/>
    <w:rsid w:val="0009641A"/>
    <w:rsid w:val="000968B2"/>
    <w:rsid w:val="00097FA9"/>
    <w:rsid w:val="000A066E"/>
    <w:rsid w:val="000A0AC2"/>
    <w:rsid w:val="000A17F0"/>
    <w:rsid w:val="000A6261"/>
    <w:rsid w:val="000A6F8D"/>
    <w:rsid w:val="000A6FBF"/>
    <w:rsid w:val="000A7EF4"/>
    <w:rsid w:val="000B111B"/>
    <w:rsid w:val="000B11AD"/>
    <w:rsid w:val="000B15A5"/>
    <w:rsid w:val="000B19D4"/>
    <w:rsid w:val="000B38EC"/>
    <w:rsid w:val="000C1DCE"/>
    <w:rsid w:val="000C2D9F"/>
    <w:rsid w:val="000C72FD"/>
    <w:rsid w:val="000D0B3C"/>
    <w:rsid w:val="000D0DE1"/>
    <w:rsid w:val="000D4C70"/>
    <w:rsid w:val="000D55E9"/>
    <w:rsid w:val="000D69A2"/>
    <w:rsid w:val="000E0090"/>
    <w:rsid w:val="000E3CC6"/>
    <w:rsid w:val="000E4B88"/>
    <w:rsid w:val="000E5C9A"/>
    <w:rsid w:val="000E7113"/>
    <w:rsid w:val="000F1304"/>
    <w:rsid w:val="000F145F"/>
    <w:rsid w:val="000F3A35"/>
    <w:rsid w:val="000F4158"/>
    <w:rsid w:val="000F5C5A"/>
    <w:rsid w:val="00101A2D"/>
    <w:rsid w:val="00114E30"/>
    <w:rsid w:val="00115B57"/>
    <w:rsid w:val="001160F6"/>
    <w:rsid w:val="00116B3E"/>
    <w:rsid w:val="001172D8"/>
    <w:rsid w:val="0012027E"/>
    <w:rsid w:val="00123E3E"/>
    <w:rsid w:val="001258AD"/>
    <w:rsid w:val="00125B5D"/>
    <w:rsid w:val="00131248"/>
    <w:rsid w:val="00132215"/>
    <w:rsid w:val="00135672"/>
    <w:rsid w:val="00142B70"/>
    <w:rsid w:val="001431A2"/>
    <w:rsid w:val="00146E9E"/>
    <w:rsid w:val="00150D5D"/>
    <w:rsid w:val="00155805"/>
    <w:rsid w:val="00161E33"/>
    <w:rsid w:val="00163E3C"/>
    <w:rsid w:val="00170953"/>
    <w:rsid w:val="00174E17"/>
    <w:rsid w:val="00175C5D"/>
    <w:rsid w:val="00176FB3"/>
    <w:rsid w:val="001806DA"/>
    <w:rsid w:val="00181D78"/>
    <w:rsid w:val="00185BAC"/>
    <w:rsid w:val="0018773B"/>
    <w:rsid w:val="00192126"/>
    <w:rsid w:val="00192AEC"/>
    <w:rsid w:val="00195D48"/>
    <w:rsid w:val="00196415"/>
    <w:rsid w:val="00196B7A"/>
    <w:rsid w:val="00196D09"/>
    <w:rsid w:val="001A1001"/>
    <w:rsid w:val="001A6552"/>
    <w:rsid w:val="001A669E"/>
    <w:rsid w:val="001A6F08"/>
    <w:rsid w:val="001B09A1"/>
    <w:rsid w:val="001B1F26"/>
    <w:rsid w:val="001B1F98"/>
    <w:rsid w:val="001B4593"/>
    <w:rsid w:val="001B4AFD"/>
    <w:rsid w:val="001B4B4E"/>
    <w:rsid w:val="001C325D"/>
    <w:rsid w:val="001C609A"/>
    <w:rsid w:val="001C7066"/>
    <w:rsid w:val="001D4133"/>
    <w:rsid w:val="001D5980"/>
    <w:rsid w:val="001D6E53"/>
    <w:rsid w:val="001E17C8"/>
    <w:rsid w:val="001E3A78"/>
    <w:rsid w:val="001F15A2"/>
    <w:rsid w:val="002005C1"/>
    <w:rsid w:val="00201ABB"/>
    <w:rsid w:val="0020239C"/>
    <w:rsid w:val="0020308B"/>
    <w:rsid w:val="00203691"/>
    <w:rsid w:val="002104D6"/>
    <w:rsid w:val="0021114A"/>
    <w:rsid w:val="00214944"/>
    <w:rsid w:val="002203AC"/>
    <w:rsid w:val="00220790"/>
    <w:rsid w:val="002209DC"/>
    <w:rsid w:val="00221D68"/>
    <w:rsid w:val="00222B45"/>
    <w:rsid w:val="00223ACE"/>
    <w:rsid w:val="00223C73"/>
    <w:rsid w:val="002301B0"/>
    <w:rsid w:val="0023094F"/>
    <w:rsid w:val="00232773"/>
    <w:rsid w:val="00233F0B"/>
    <w:rsid w:val="0024007C"/>
    <w:rsid w:val="00240DA8"/>
    <w:rsid w:val="00244293"/>
    <w:rsid w:val="0024599C"/>
    <w:rsid w:val="002465AF"/>
    <w:rsid w:val="00252F6C"/>
    <w:rsid w:val="00255480"/>
    <w:rsid w:val="00255D7C"/>
    <w:rsid w:val="00256688"/>
    <w:rsid w:val="00257CF2"/>
    <w:rsid w:val="002636CB"/>
    <w:rsid w:val="0026382B"/>
    <w:rsid w:val="00264610"/>
    <w:rsid w:val="00270012"/>
    <w:rsid w:val="002703A6"/>
    <w:rsid w:val="002715A2"/>
    <w:rsid w:val="00273BD3"/>
    <w:rsid w:val="00273E7D"/>
    <w:rsid w:val="00274500"/>
    <w:rsid w:val="002764F0"/>
    <w:rsid w:val="00277504"/>
    <w:rsid w:val="00290643"/>
    <w:rsid w:val="00293186"/>
    <w:rsid w:val="00295AB3"/>
    <w:rsid w:val="002971B3"/>
    <w:rsid w:val="00297646"/>
    <w:rsid w:val="002A15EF"/>
    <w:rsid w:val="002A1EE2"/>
    <w:rsid w:val="002A5537"/>
    <w:rsid w:val="002A5EDA"/>
    <w:rsid w:val="002A713D"/>
    <w:rsid w:val="002B13B0"/>
    <w:rsid w:val="002B20B0"/>
    <w:rsid w:val="002B5E55"/>
    <w:rsid w:val="002B7C5B"/>
    <w:rsid w:val="002C1072"/>
    <w:rsid w:val="002C3AAD"/>
    <w:rsid w:val="002C44B4"/>
    <w:rsid w:val="002C4C93"/>
    <w:rsid w:val="002C5B75"/>
    <w:rsid w:val="002C6275"/>
    <w:rsid w:val="002D0B16"/>
    <w:rsid w:val="002D10FE"/>
    <w:rsid w:val="002D12AC"/>
    <w:rsid w:val="002D1953"/>
    <w:rsid w:val="002D42FB"/>
    <w:rsid w:val="002E5856"/>
    <w:rsid w:val="002E6D71"/>
    <w:rsid w:val="002F21DB"/>
    <w:rsid w:val="002F3487"/>
    <w:rsid w:val="002F7C55"/>
    <w:rsid w:val="0030173C"/>
    <w:rsid w:val="00305C35"/>
    <w:rsid w:val="0030687C"/>
    <w:rsid w:val="00310359"/>
    <w:rsid w:val="00316750"/>
    <w:rsid w:val="00317363"/>
    <w:rsid w:val="0032078F"/>
    <w:rsid w:val="00320F37"/>
    <w:rsid w:val="00323980"/>
    <w:rsid w:val="00323DE5"/>
    <w:rsid w:val="00325CB0"/>
    <w:rsid w:val="00326233"/>
    <w:rsid w:val="00326281"/>
    <w:rsid w:val="00327BA0"/>
    <w:rsid w:val="00334CB8"/>
    <w:rsid w:val="00335E0C"/>
    <w:rsid w:val="0033607D"/>
    <w:rsid w:val="00336EEA"/>
    <w:rsid w:val="0033719D"/>
    <w:rsid w:val="0034299C"/>
    <w:rsid w:val="003443F3"/>
    <w:rsid w:val="00345A97"/>
    <w:rsid w:val="00345F99"/>
    <w:rsid w:val="003514FB"/>
    <w:rsid w:val="00353EE2"/>
    <w:rsid w:val="00356978"/>
    <w:rsid w:val="00357608"/>
    <w:rsid w:val="00357650"/>
    <w:rsid w:val="00365CCF"/>
    <w:rsid w:val="003669BF"/>
    <w:rsid w:val="00370D57"/>
    <w:rsid w:val="00370E54"/>
    <w:rsid w:val="00372DB8"/>
    <w:rsid w:val="00373041"/>
    <w:rsid w:val="00375EB3"/>
    <w:rsid w:val="00381E44"/>
    <w:rsid w:val="00382B7B"/>
    <w:rsid w:val="003858FD"/>
    <w:rsid w:val="00385B21"/>
    <w:rsid w:val="0038786C"/>
    <w:rsid w:val="003909DA"/>
    <w:rsid w:val="00392946"/>
    <w:rsid w:val="00394E83"/>
    <w:rsid w:val="00396A1B"/>
    <w:rsid w:val="003A0960"/>
    <w:rsid w:val="003A0EF9"/>
    <w:rsid w:val="003A13FC"/>
    <w:rsid w:val="003A1766"/>
    <w:rsid w:val="003A2D4C"/>
    <w:rsid w:val="003A7220"/>
    <w:rsid w:val="003A7980"/>
    <w:rsid w:val="003B0202"/>
    <w:rsid w:val="003B11FB"/>
    <w:rsid w:val="003B528E"/>
    <w:rsid w:val="003C351E"/>
    <w:rsid w:val="003C4123"/>
    <w:rsid w:val="003C5350"/>
    <w:rsid w:val="003C7AE6"/>
    <w:rsid w:val="003D36D7"/>
    <w:rsid w:val="003D50CB"/>
    <w:rsid w:val="003D5571"/>
    <w:rsid w:val="003D6A81"/>
    <w:rsid w:val="003D709A"/>
    <w:rsid w:val="003E0953"/>
    <w:rsid w:val="003E0FC6"/>
    <w:rsid w:val="003E16E8"/>
    <w:rsid w:val="003E2C9E"/>
    <w:rsid w:val="003E57E1"/>
    <w:rsid w:val="003E7705"/>
    <w:rsid w:val="003F190F"/>
    <w:rsid w:val="003F2D82"/>
    <w:rsid w:val="003F480B"/>
    <w:rsid w:val="003F66A2"/>
    <w:rsid w:val="00401B68"/>
    <w:rsid w:val="00402A49"/>
    <w:rsid w:val="0041450D"/>
    <w:rsid w:val="00416D99"/>
    <w:rsid w:val="00417A60"/>
    <w:rsid w:val="00417B9C"/>
    <w:rsid w:val="004205E8"/>
    <w:rsid w:val="00422CD6"/>
    <w:rsid w:val="004231F7"/>
    <w:rsid w:val="00427DAB"/>
    <w:rsid w:val="00433673"/>
    <w:rsid w:val="00436457"/>
    <w:rsid w:val="00440D97"/>
    <w:rsid w:val="004414B0"/>
    <w:rsid w:val="00443F87"/>
    <w:rsid w:val="0044481D"/>
    <w:rsid w:val="00444879"/>
    <w:rsid w:val="00446E5F"/>
    <w:rsid w:val="00452E98"/>
    <w:rsid w:val="00456652"/>
    <w:rsid w:val="004600E1"/>
    <w:rsid w:val="0046063D"/>
    <w:rsid w:val="004609A0"/>
    <w:rsid w:val="00460FFB"/>
    <w:rsid w:val="00461A6D"/>
    <w:rsid w:val="004635B2"/>
    <w:rsid w:val="00465DE2"/>
    <w:rsid w:val="004665CD"/>
    <w:rsid w:val="004677B2"/>
    <w:rsid w:val="00471A17"/>
    <w:rsid w:val="00475458"/>
    <w:rsid w:val="00476C48"/>
    <w:rsid w:val="00477FAF"/>
    <w:rsid w:val="00480634"/>
    <w:rsid w:val="00483F64"/>
    <w:rsid w:val="004859C8"/>
    <w:rsid w:val="00494C67"/>
    <w:rsid w:val="00495637"/>
    <w:rsid w:val="004A2F1D"/>
    <w:rsid w:val="004A6B5C"/>
    <w:rsid w:val="004B0D1F"/>
    <w:rsid w:val="004B4F7D"/>
    <w:rsid w:val="004B513D"/>
    <w:rsid w:val="004B79DE"/>
    <w:rsid w:val="004C084F"/>
    <w:rsid w:val="004C24D3"/>
    <w:rsid w:val="004C4A6D"/>
    <w:rsid w:val="004C4CE2"/>
    <w:rsid w:val="004C61E4"/>
    <w:rsid w:val="004C7690"/>
    <w:rsid w:val="004D016E"/>
    <w:rsid w:val="004D3912"/>
    <w:rsid w:val="004D493F"/>
    <w:rsid w:val="004D5770"/>
    <w:rsid w:val="004E0BC8"/>
    <w:rsid w:val="004E1808"/>
    <w:rsid w:val="004E4397"/>
    <w:rsid w:val="004E6007"/>
    <w:rsid w:val="004E73CB"/>
    <w:rsid w:val="004F0555"/>
    <w:rsid w:val="004F116D"/>
    <w:rsid w:val="004F2E8C"/>
    <w:rsid w:val="004F31CD"/>
    <w:rsid w:val="004F630B"/>
    <w:rsid w:val="004F6531"/>
    <w:rsid w:val="0050108D"/>
    <w:rsid w:val="005053A3"/>
    <w:rsid w:val="005102A3"/>
    <w:rsid w:val="005116CB"/>
    <w:rsid w:val="005172B6"/>
    <w:rsid w:val="0051754A"/>
    <w:rsid w:val="005358A2"/>
    <w:rsid w:val="00536722"/>
    <w:rsid w:val="00543C56"/>
    <w:rsid w:val="00546141"/>
    <w:rsid w:val="00547484"/>
    <w:rsid w:val="00547C7E"/>
    <w:rsid w:val="005503F0"/>
    <w:rsid w:val="0055055E"/>
    <w:rsid w:val="00554645"/>
    <w:rsid w:val="00554AD2"/>
    <w:rsid w:val="0056034F"/>
    <w:rsid w:val="00566382"/>
    <w:rsid w:val="00566C96"/>
    <w:rsid w:val="00572292"/>
    <w:rsid w:val="00574A6A"/>
    <w:rsid w:val="00575483"/>
    <w:rsid w:val="00575CC1"/>
    <w:rsid w:val="00576969"/>
    <w:rsid w:val="005801EB"/>
    <w:rsid w:val="005823DF"/>
    <w:rsid w:val="005A1058"/>
    <w:rsid w:val="005A2175"/>
    <w:rsid w:val="005A25D2"/>
    <w:rsid w:val="005B13B7"/>
    <w:rsid w:val="005B30CF"/>
    <w:rsid w:val="005B32A0"/>
    <w:rsid w:val="005B6557"/>
    <w:rsid w:val="005B6E3F"/>
    <w:rsid w:val="005C0D2A"/>
    <w:rsid w:val="005C3857"/>
    <w:rsid w:val="005C7246"/>
    <w:rsid w:val="005D2890"/>
    <w:rsid w:val="005D755F"/>
    <w:rsid w:val="005E098B"/>
    <w:rsid w:val="005E11A7"/>
    <w:rsid w:val="005E3C51"/>
    <w:rsid w:val="005E7F8F"/>
    <w:rsid w:val="005F1DFE"/>
    <w:rsid w:val="005F31E5"/>
    <w:rsid w:val="005F3B54"/>
    <w:rsid w:val="005F6C4F"/>
    <w:rsid w:val="0060013E"/>
    <w:rsid w:val="00601EE4"/>
    <w:rsid w:val="00603EFC"/>
    <w:rsid w:val="00603FF3"/>
    <w:rsid w:val="00605DA5"/>
    <w:rsid w:val="00613393"/>
    <w:rsid w:val="00613E59"/>
    <w:rsid w:val="00617A12"/>
    <w:rsid w:val="00620791"/>
    <w:rsid w:val="00622210"/>
    <w:rsid w:val="0062374B"/>
    <w:rsid w:val="006249FA"/>
    <w:rsid w:val="00626A50"/>
    <w:rsid w:val="0063004F"/>
    <w:rsid w:val="006315FA"/>
    <w:rsid w:val="006366B0"/>
    <w:rsid w:val="00636933"/>
    <w:rsid w:val="00637943"/>
    <w:rsid w:val="00641CEC"/>
    <w:rsid w:val="00642643"/>
    <w:rsid w:val="006428FF"/>
    <w:rsid w:val="006431D6"/>
    <w:rsid w:val="0064367C"/>
    <w:rsid w:val="00644325"/>
    <w:rsid w:val="0064473E"/>
    <w:rsid w:val="0064588D"/>
    <w:rsid w:val="006461E5"/>
    <w:rsid w:val="006465EF"/>
    <w:rsid w:val="00647054"/>
    <w:rsid w:val="0065081A"/>
    <w:rsid w:val="00654AA6"/>
    <w:rsid w:val="00657A21"/>
    <w:rsid w:val="00660554"/>
    <w:rsid w:val="00660633"/>
    <w:rsid w:val="0066215B"/>
    <w:rsid w:val="00662D97"/>
    <w:rsid w:val="00662DC4"/>
    <w:rsid w:val="006713FC"/>
    <w:rsid w:val="0067509B"/>
    <w:rsid w:val="0067594B"/>
    <w:rsid w:val="00686267"/>
    <w:rsid w:val="0069111B"/>
    <w:rsid w:val="00691432"/>
    <w:rsid w:val="00696728"/>
    <w:rsid w:val="006A135A"/>
    <w:rsid w:val="006A4FA8"/>
    <w:rsid w:val="006A64A7"/>
    <w:rsid w:val="006B0EF4"/>
    <w:rsid w:val="006B1A00"/>
    <w:rsid w:val="006B3651"/>
    <w:rsid w:val="006B420D"/>
    <w:rsid w:val="006B4F29"/>
    <w:rsid w:val="006B6B8C"/>
    <w:rsid w:val="006C2EE8"/>
    <w:rsid w:val="006C3A89"/>
    <w:rsid w:val="006C3B45"/>
    <w:rsid w:val="006C3CF8"/>
    <w:rsid w:val="006C530A"/>
    <w:rsid w:val="006C5331"/>
    <w:rsid w:val="006C7061"/>
    <w:rsid w:val="006D0574"/>
    <w:rsid w:val="006D35E7"/>
    <w:rsid w:val="006D48BD"/>
    <w:rsid w:val="006D5784"/>
    <w:rsid w:val="006D68C6"/>
    <w:rsid w:val="006E0170"/>
    <w:rsid w:val="006E300B"/>
    <w:rsid w:val="006E40BC"/>
    <w:rsid w:val="006E443E"/>
    <w:rsid w:val="006E4BAC"/>
    <w:rsid w:val="006E5BB4"/>
    <w:rsid w:val="006E6654"/>
    <w:rsid w:val="006F01FD"/>
    <w:rsid w:val="006F0CD2"/>
    <w:rsid w:val="006F2384"/>
    <w:rsid w:val="006F25DD"/>
    <w:rsid w:val="006F3F29"/>
    <w:rsid w:val="006F3F3D"/>
    <w:rsid w:val="00700668"/>
    <w:rsid w:val="0070074B"/>
    <w:rsid w:val="00701B9D"/>
    <w:rsid w:val="00702E5B"/>
    <w:rsid w:val="00707227"/>
    <w:rsid w:val="00716799"/>
    <w:rsid w:val="00717B79"/>
    <w:rsid w:val="00723F43"/>
    <w:rsid w:val="007243A1"/>
    <w:rsid w:val="007321B4"/>
    <w:rsid w:val="00733AD9"/>
    <w:rsid w:val="007351F8"/>
    <w:rsid w:val="00736C78"/>
    <w:rsid w:val="00736E29"/>
    <w:rsid w:val="007379FE"/>
    <w:rsid w:val="00737EB0"/>
    <w:rsid w:val="00741C3B"/>
    <w:rsid w:val="007437FD"/>
    <w:rsid w:val="00745BB3"/>
    <w:rsid w:val="00747E70"/>
    <w:rsid w:val="00751488"/>
    <w:rsid w:val="00752EAB"/>
    <w:rsid w:val="00754397"/>
    <w:rsid w:val="00754CD5"/>
    <w:rsid w:val="00755B4A"/>
    <w:rsid w:val="00761AAF"/>
    <w:rsid w:val="007627A4"/>
    <w:rsid w:val="00763FBF"/>
    <w:rsid w:val="00765DF6"/>
    <w:rsid w:val="00765E9B"/>
    <w:rsid w:val="0076619A"/>
    <w:rsid w:val="00770D64"/>
    <w:rsid w:val="00771847"/>
    <w:rsid w:val="00771EBD"/>
    <w:rsid w:val="0077307D"/>
    <w:rsid w:val="00775CE0"/>
    <w:rsid w:val="007806DB"/>
    <w:rsid w:val="0078083F"/>
    <w:rsid w:val="0078286D"/>
    <w:rsid w:val="00791D35"/>
    <w:rsid w:val="00795488"/>
    <w:rsid w:val="007A07F5"/>
    <w:rsid w:val="007A0E9F"/>
    <w:rsid w:val="007A1569"/>
    <w:rsid w:val="007A21E0"/>
    <w:rsid w:val="007A45A6"/>
    <w:rsid w:val="007A5939"/>
    <w:rsid w:val="007B155E"/>
    <w:rsid w:val="007B38D1"/>
    <w:rsid w:val="007B3DE9"/>
    <w:rsid w:val="007B4C14"/>
    <w:rsid w:val="007B5168"/>
    <w:rsid w:val="007B785F"/>
    <w:rsid w:val="007B7C71"/>
    <w:rsid w:val="007C1D3F"/>
    <w:rsid w:val="007C2351"/>
    <w:rsid w:val="007C2CC1"/>
    <w:rsid w:val="007C4230"/>
    <w:rsid w:val="007C4554"/>
    <w:rsid w:val="007C655A"/>
    <w:rsid w:val="007D1A37"/>
    <w:rsid w:val="007D53F3"/>
    <w:rsid w:val="007D6DF5"/>
    <w:rsid w:val="007D7169"/>
    <w:rsid w:val="007E0734"/>
    <w:rsid w:val="007E0AF7"/>
    <w:rsid w:val="007E1C80"/>
    <w:rsid w:val="007E7A2C"/>
    <w:rsid w:val="007F0238"/>
    <w:rsid w:val="007F1904"/>
    <w:rsid w:val="007F3179"/>
    <w:rsid w:val="00800A43"/>
    <w:rsid w:val="008012CA"/>
    <w:rsid w:val="00804C7D"/>
    <w:rsid w:val="00806C11"/>
    <w:rsid w:val="0080765D"/>
    <w:rsid w:val="0081441E"/>
    <w:rsid w:val="00817F85"/>
    <w:rsid w:val="008206FD"/>
    <w:rsid w:val="0082272A"/>
    <w:rsid w:val="00825132"/>
    <w:rsid w:val="00825B5E"/>
    <w:rsid w:val="0083146F"/>
    <w:rsid w:val="00832704"/>
    <w:rsid w:val="00834528"/>
    <w:rsid w:val="00834AAD"/>
    <w:rsid w:val="00835DDA"/>
    <w:rsid w:val="00836666"/>
    <w:rsid w:val="00837F61"/>
    <w:rsid w:val="00840A3A"/>
    <w:rsid w:val="0084336A"/>
    <w:rsid w:val="0084394F"/>
    <w:rsid w:val="0084633F"/>
    <w:rsid w:val="008501F7"/>
    <w:rsid w:val="00853114"/>
    <w:rsid w:val="008603BC"/>
    <w:rsid w:val="0086318B"/>
    <w:rsid w:val="00865C96"/>
    <w:rsid w:val="00866805"/>
    <w:rsid w:val="00870978"/>
    <w:rsid w:val="008710BC"/>
    <w:rsid w:val="008737CE"/>
    <w:rsid w:val="0087461B"/>
    <w:rsid w:val="00875B4E"/>
    <w:rsid w:val="00880D12"/>
    <w:rsid w:val="00881F4B"/>
    <w:rsid w:val="008839B5"/>
    <w:rsid w:val="008840D5"/>
    <w:rsid w:val="00884D49"/>
    <w:rsid w:val="0088514D"/>
    <w:rsid w:val="00885831"/>
    <w:rsid w:val="00885CC8"/>
    <w:rsid w:val="0088700B"/>
    <w:rsid w:val="0089405C"/>
    <w:rsid w:val="00896BB7"/>
    <w:rsid w:val="008A0024"/>
    <w:rsid w:val="008A1CB7"/>
    <w:rsid w:val="008A1CB9"/>
    <w:rsid w:val="008A4934"/>
    <w:rsid w:val="008A5EA1"/>
    <w:rsid w:val="008A6AF6"/>
    <w:rsid w:val="008A6FE8"/>
    <w:rsid w:val="008A70EA"/>
    <w:rsid w:val="008A73E9"/>
    <w:rsid w:val="008A7E17"/>
    <w:rsid w:val="008B2800"/>
    <w:rsid w:val="008B698C"/>
    <w:rsid w:val="008B7DBF"/>
    <w:rsid w:val="008C0B0F"/>
    <w:rsid w:val="008C119E"/>
    <w:rsid w:val="008C46EB"/>
    <w:rsid w:val="008C4B83"/>
    <w:rsid w:val="008C535D"/>
    <w:rsid w:val="008C62FE"/>
    <w:rsid w:val="008C6D3F"/>
    <w:rsid w:val="008C7067"/>
    <w:rsid w:val="008C7428"/>
    <w:rsid w:val="008C7504"/>
    <w:rsid w:val="008C7B0E"/>
    <w:rsid w:val="008D2F69"/>
    <w:rsid w:val="008D3DFD"/>
    <w:rsid w:val="008D44E7"/>
    <w:rsid w:val="008D4AA9"/>
    <w:rsid w:val="008E119D"/>
    <w:rsid w:val="008E2333"/>
    <w:rsid w:val="008E2588"/>
    <w:rsid w:val="008E65F9"/>
    <w:rsid w:val="008F00FD"/>
    <w:rsid w:val="008F0A78"/>
    <w:rsid w:val="008F3A0F"/>
    <w:rsid w:val="008F43DB"/>
    <w:rsid w:val="008F56A4"/>
    <w:rsid w:val="008F7696"/>
    <w:rsid w:val="0090284E"/>
    <w:rsid w:val="009059D1"/>
    <w:rsid w:val="009059D7"/>
    <w:rsid w:val="009112E6"/>
    <w:rsid w:val="009134B7"/>
    <w:rsid w:val="00914AE4"/>
    <w:rsid w:val="009227A3"/>
    <w:rsid w:val="00930F9D"/>
    <w:rsid w:val="0093573B"/>
    <w:rsid w:val="00935F1B"/>
    <w:rsid w:val="00936298"/>
    <w:rsid w:val="00936C53"/>
    <w:rsid w:val="00936CD3"/>
    <w:rsid w:val="009376BE"/>
    <w:rsid w:val="00941C46"/>
    <w:rsid w:val="00942BE0"/>
    <w:rsid w:val="00944640"/>
    <w:rsid w:val="00945E7A"/>
    <w:rsid w:val="00947054"/>
    <w:rsid w:val="0094785D"/>
    <w:rsid w:val="00947DFF"/>
    <w:rsid w:val="0095177F"/>
    <w:rsid w:val="009525F8"/>
    <w:rsid w:val="0095326D"/>
    <w:rsid w:val="0096041B"/>
    <w:rsid w:val="009632C9"/>
    <w:rsid w:val="00963A6C"/>
    <w:rsid w:val="009658A9"/>
    <w:rsid w:val="0096702C"/>
    <w:rsid w:val="009715F6"/>
    <w:rsid w:val="0097224E"/>
    <w:rsid w:val="00972685"/>
    <w:rsid w:val="009738A9"/>
    <w:rsid w:val="009770CF"/>
    <w:rsid w:val="00981383"/>
    <w:rsid w:val="00985F64"/>
    <w:rsid w:val="0099019B"/>
    <w:rsid w:val="00991E7C"/>
    <w:rsid w:val="009928EF"/>
    <w:rsid w:val="00992B65"/>
    <w:rsid w:val="00992CC8"/>
    <w:rsid w:val="00992E7D"/>
    <w:rsid w:val="00993436"/>
    <w:rsid w:val="009959B6"/>
    <w:rsid w:val="009A135A"/>
    <w:rsid w:val="009A1748"/>
    <w:rsid w:val="009A2FF1"/>
    <w:rsid w:val="009A743E"/>
    <w:rsid w:val="009B4679"/>
    <w:rsid w:val="009B53E0"/>
    <w:rsid w:val="009B5884"/>
    <w:rsid w:val="009B58F7"/>
    <w:rsid w:val="009B5DA3"/>
    <w:rsid w:val="009B7743"/>
    <w:rsid w:val="009C0423"/>
    <w:rsid w:val="009C23EA"/>
    <w:rsid w:val="009C2A48"/>
    <w:rsid w:val="009C2C6D"/>
    <w:rsid w:val="009C58AF"/>
    <w:rsid w:val="009C60C2"/>
    <w:rsid w:val="009C66F4"/>
    <w:rsid w:val="009D0623"/>
    <w:rsid w:val="009D10CF"/>
    <w:rsid w:val="009D5789"/>
    <w:rsid w:val="009D6588"/>
    <w:rsid w:val="009E0397"/>
    <w:rsid w:val="009E1AC2"/>
    <w:rsid w:val="009E1CDD"/>
    <w:rsid w:val="009E3ACD"/>
    <w:rsid w:val="009E3EE1"/>
    <w:rsid w:val="009F3B09"/>
    <w:rsid w:val="009F3EC9"/>
    <w:rsid w:val="009F4E88"/>
    <w:rsid w:val="009F7BBA"/>
    <w:rsid w:val="00A00907"/>
    <w:rsid w:val="00A03ABE"/>
    <w:rsid w:val="00A06955"/>
    <w:rsid w:val="00A07AFF"/>
    <w:rsid w:val="00A12548"/>
    <w:rsid w:val="00A136C9"/>
    <w:rsid w:val="00A15247"/>
    <w:rsid w:val="00A16315"/>
    <w:rsid w:val="00A17118"/>
    <w:rsid w:val="00A21D46"/>
    <w:rsid w:val="00A271E7"/>
    <w:rsid w:val="00A276B9"/>
    <w:rsid w:val="00A30E80"/>
    <w:rsid w:val="00A326AC"/>
    <w:rsid w:val="00A329AE"/>
    <w:rsid w:val="00A32F8B"/>
    <w:rsid w:val="00A337C6"/>
    <w:rsid w:val="00A36D6E"/>
    <w:rsid w:val="00A40F2F"/>
    <w:rsid w:val="00A41F8B"/>
    <w:rsid w:val="00A43607"/>
    <w:rsid w:val="00A4465D"/>
    <w:rsid w:val="00A4667A"/>
    <w:rsid w:val="00A502F5"/>
    <w:rsid w:val="00A50515"/>
    <w:rsid w:val="00A566A4"/>
    <w:rsid w:val="00A61A80"/>
    <w:rsid w:val="00A631D6"/>
    <w:rsid w:val="00A63EFE"/>
    <w:rsid w:val="00A6608B"/>
    <w:rsid w:val="00A67376"/>
    <w:rsid w:val="00A7089E"/>
    <w:rsid w:val="00A70A91"/>
    <w:rsid w:val="00A70CA7"/>
    <w:rsid w:val="00A7275D"/>
    <w:rsid w:val="00A73C50"/>
    <w:rsid w:val="00A764F1"/>
    <w:rsid w:val="00A76A31"/>
    <w:rsid w:val="00A77182"/>
    <w:rsid w:val="00A77D15"/>
    <w:rsid w:val="00A8066A"/>
    <w:rsid w:val="00A80F30"/>
    <w:rsid w:val="00A8326D"/>
    <w:rsid w:val="00A854E2"/>
    <w:rsid w:val="00A8565A"/>
    <w:rsid w:val="00A85B4A"/>
    <w:rsid w:val="00A85C1A"/>
    <w:rsid w:val="00A8648A"/>
    <w:rsid w:val="00A872DF"/>
    <w:rsid w:val="00A911D1"/>
    <w:rsid w:val="00A93B64"/>
    <w:rsid w:val="00A94747"/>
    <w:rsid w:val="00A948F3"/>
    <w:rsid w:val="00A94D6A"/>
    <w:rsid w:val="00A96750"/>
    <w:rsid w:val="00AA2CDF"/>
    <w:rsid w:val="00AA3B14"/>
    <w:rsid w:val="00AA726E"/>
    <w:rsid w:val="00AB1B57"/>
    <w:rsid w:val="00AB1C8B"/>
    <w:rsid w:val="00AB24AD"/>
    <w:rsid w:val="00AC030F"/>
    <w:rsid w:val="00AC2B10"/>
    <w:rsid w:val="00AC3132"/>
    <w:rsid w:val="00AC3B8C"/>
    <w:rsid w:val="00AC45A4"/>
    <w:rsid w:val="00AD1DD1"/>
    <w:rsid w:val="00AD2B11"/>
    <w:rsid w:val="00AD528D"/>
    <w:rsid w:val="00AE13E5"/>
    <w:rsid w:val="00AE1C69"/>
    <w:rsid w:val="00AE27B5"/>
    <w:rsid w:val="00AE2D2D"/>
    <w:rsid w:val="00AE3ADA"/>
    <w:rsid w:val="00AE6A58"/>
    <w:rsid w:val="00AF129E"/>
    <w:rsid w:val="00B00F96"/>
    <w:rsid w:val="00B022E5"/>
    <w:rsid w:val="00B02C36"/>
    <w:rsid w:val="00B0550F"/>
    <w:rsid w:val="00B06E78"/>
    <w:rsid w:val="00B07286"/>
    <w:rsid w:val="00B07B80"/>
    <w:rsid w:val="00B12981"/>
    <w:rsid w:val="00B12F46"/>
    <w:rsid w:val="00B1307E"/>
    <w:rsid w:val="00B14027"/>
    <w:rsid w:val="00B16985"/>
    <w:rsid w:val="00B17CB8"/>
    <w:rsid w:val="00B17F5C"/>
    <w:rsid w:val="00B203E0"/>
    <w:rsid w:val="00B2222F"/>
    <w:rsid w:val="00B259E2"/>
    <w:rsid w:val="00B26CC0"/>
    <w:rsid w:val="00B32490"/>
    <w:rsid w:val="00B35DBD"/>
    <w:rsid w:val="00B36DE0"/>
    <w:rsid w:val="00B4166D"/>
    <w:rsid w:val="00B45878"/>
    <w:rsid w:val="00B466C1"/>
    <w:rsid w:val="00B51749"/>
    <w:rsid w:val="00B535A9"/>
    <w:rsid w:val="00B53819"/>
    <w:rsid w:val="00B54C50"/>
    <w:rsid w:val="00B56232"/>
    <w:rsid w:val="00B61E39"/>
    <w:rsid w:val="00B6657D"/>
    <w:rsid w:val="00B673DD"/>
    <w:rsid w:val="00B70A46"/>
    <w:rsid w:val="00B7272A"/>
    <w:rsid w:val="00B74ACE"/>
    <w:rsid w:val="00B74C95"/>
    <w:rsid w:val="00B81B1B"/>
    <w:rsid w:val="00B82DC6"/>
    <w:rsid w:val="00B82FD2"/>
    <w:rsid w:val="00B84D35"/>
    <w:rsid w:val="00B86185"/>
    <w:rsid w:val="00B8767E"/>
    <w:rsid w:val="00B92AB8"/>
    <w:rsid w:val="00B93CDC"/>
    <w:rsid w:val="00B9537B"/>
    <w:rsid w:val="00B95763"/>
    <w:rsid w:val="00B970E1"/>
    <w:rsid w:val="00B97470"/>
    <w:rsid w:val="00BA0A6F"/>
    <w:rsid w:val="00BA0E7E"/>
    <w:rsid w:val="00BA1301"/>
    <w:rsid w:val="00BA197A"/>
    <w:rsid w:val="00BA3809"/>
    <w:rsid w:val="00BA45D6"/>
    <w:rsid w:val="00BB1A6C"/>
    <w:rsid w:val="00BB2C2A"/>
    <w:rsid w:val="00BB697C"/>
    <w:rsid w:val="00BC1F29"/>
    <w:rsid w:val="00BD28B4"/>
    <w:rsid w:val="00BD3CF0"/>
    <w:rsid w:val="00BD56E4"/>
    <w:rsid w:val="00BD6DE7"/>
    <w:rsid w:val="00BE0C9B"/>
    <w:rsid w:val="00BE1F0A"/>
    <w:rsid w:val="00BE24BC"/>
    <w:rsid w:val="00BE34C7"/>
    <w:rsid w:val="00BE4A27"/>
    <w:rsid w:val="00BE5BC5"/>
    <w:rsid w:val="00BE7E4F"/>
    <w:rsid w:val="00BF513C"/>
    <w:rsid w:val="00C00F70"/>
    <w:rsid w:val="00C016DE"/>
    <w:rsid w:val="00C0672C"/>
    <w:rsid w:val="00C0746D"/>
    <w:rsid w:val="00C111C5"/>
    <w:rsid w:val="00C112E3"/>
    <w:rsid w:val="00C131F1"/>
    <w:rsid w:val="00C139DA"/>
    <w:rsid w:val="00C168C0"/>
    <w:rsid w:val="00C2384E"/>
    <w:rsid w:val="00C26FA6"/>
    <w:rsid w:val="00C274E3"/>
    <w:rsid w:val="00C32303"/>
    <w:rsid w:val="00C32A84"/>
    <w:rsid w:val="00C332A4"/>
    <w:rsid w:val="00C33F80"/>
    <w:rsid w:val="00C35F0D"/>
    <w:rsid w:val="00C35F45"/>
    <w:rsid w:val="00C400CD"/>
    <w:rsid w:val="00C4328B"/>
    <w:rsid w:val="00C43AC4"/>
    <w:rsid w:val="00C47069"/>
    <w:rsid w:val="00C5042F"/>
    <w:rsid w:val="00C51D0B"/>
    <w:rsid w:val="00C5238D"/>
    <w:rsid w:val="00C52434"/>
    <w:rsid w:val="00C535AB"/>
    <w:rsid w:val="00C558B2"/>
    <w:rsid w:val="00C55A90"/>
    <w:rsid w:val="00C563C5"/>
    <w:rsid w:val="00C605A3"/>
    <w:rsid w:val="00C6171F"/>
    <w:rsid w:val="00C62EFB"/>
    <w:rsid w:val="00C6375F"/>
    <w:rsid w:val="00C64C32"/>
    <w:rsid w:val="00C6532D"/>
    <w:rsid w:val="00C70AB4"/>
    <w:rsid w:val="00C76064"/>
    <w:rsid w:val="00C87FF3"/>
    <w:rsid w:val="00C90165"/>
    <w:rsid w:val="00C908D2"/>
    <w:rsid w:val="00C92F7E"/>
    <w:rsid w:val="00C94000"/>
    <w:rsid w:val="00C968B2"/>
    <w:rsid w:val="00C96CFA"/>
    <w:rsid w:val="00C97A7C"/>
    <w:rsid w:val="00C97F59"/>
    <w:rsid w:val="00CA05D7"/>
    <w:rsid w:val="00CA144A"/>
    <w:rsid w:val="00CA158C"/>
    <w:rsid w:val="00CB699B"/>
    <w:rsid w:val="00CC2FFF"/>
    <w:rsid w:val="00CC51DD"/>
    <w:rsid w:val="00CD1848"/>
    <w:rsid w:val="00CD3504"/>
    <w:rsid w:val="00CD5F07"/>
    <w:rsid w:val="00CE3D53"/>
    <w:rsid w:val="00CE4F22"/>
    <w:rsid w:val="00CE5C4F"/>
    <w:rsid w:val="00CE7944"/>
    <w:rsid w:val="00CF551E"/>
    <w:rsid w:val="00CF694F"/>
    <w:rsid w:val="00D00D8F"/>
    <w:rsid w:val="00D05F09"/>
    <w:rsid w:val="00D079A5"/>
    <w:rsid w:val="00D12CE3"/>
    <w:rsid w:val="00D132E7"/>
    <w:rsid w:val="00D13EBF"/>
    <w:rsid w:val="00D1530A"/>
    <w:rsid w:val="00D176FE"/>
    <w:rsid w:val="00D17F90"/>
    <w:rsid w:val="00D20B99"/>
    <w:rsid w:val="00D20BFF"/>
    <w:rsid w:val="00D20C24"/>
    <w:rsid w:val="00D21553"/>
    <w:rsid w:val="00D22138"/>
    <w:rsid w:val="00D2235B"/>
    <w:rsid w:val="00D24B51"/>
    <w:rsid w:val="00D27B2C"/>
    <w:rsid w:val="00D3544A"/>
    <w:rsid w:val="00D3659F"/>
    <w:rsid w:val="00D403A0"/>
    <w:rsid w:val="00D4187D"/>
    <w:rsid w:val="00D421B2"/>
    <w:rsid w:val="00D42BBE"/>
    <w:rsid w:val="00D454B3"/>
    <w:rsid w:val="00D509D9"/>
    <w:rsid w:val="00D51E03"/>
    <w:rsid w:val="00D567D4"/>
    <w:rsid w:val="00D5789D"/>
    <w:rsid w:val="00D57F37"/>
    <w:rsid w:val="00D615E4"/>
    <w:rsid w:val="00D670BC"/>
    <w:rsid w:val="00D74FB1"/>
    <w:rsid w:val="00D758D9"/>
    <w:rsid w:val="00D84F01"/>
    <w:rsid w:val="00D86924"/>
    <w:rsid w:val="00D87683"/>
    <w:rsid w:val="00D93C00"/>
    <w:rsid w:val="00D952B1"/>
    <w:rsid w:val="00DA11EC"/>
    <w:rsid w:val="00DA3FD3"/>
    <w:rsid w:val="00DA5D7C"/>
    <w:rsid w:val="00DA6476"/>
    <w:rsid w:val="00DA6E9A"/>
    <w:rsid w:val="00DB02B2"/>
    <w:rsid w:val="00DB2447"/>
    <w:rsid w:val="00DB648D"/>
    <w:rsid w:val="00DC09B8"/>
    <w:rsid w:val="00DC5DE9"/>
    <w:rsid w:val="00DE4F41"/>
    <w:rsid w:val="00DE6E3D"/>
    <w:rsid w:val="00DE77A1"/>
    <w:rsid w:val="00E02DA3"/>
    <w:rsid w:val="00E030B6"/>
    <w:rsid w:val="00E0438E"/>
    <w:rsid w:val="00E06FF3"/>
    <w:rsid w:val="00E21778"/>
    <w:rsid w:val="00E22210"/>
    <w:rsid w:val="00E24B47"/>
    <w:rsid w:val="00E24FFB"/>
    <w:rsid w:val="00E30AA5"/>
    <w:rsid w:val="00E32B38"/>
    <w:rsid w:val="00E343A4"/>
    <w:rsid w:val="00E3583D"/>
    <w:rsid w:val="00E35886"/>
    <w:rsid w:val="00E375AD"/>
    <w:rsid w:val="00E43DC6"/>
    <w:rsid w:val="00E44E62"/>
    <w:rsid w:val="00E51C00"/>
    <w:rsid w:val="00E521B0"/>
    <w:rsid w:val="00E536D1"/>
    <w:rsid w:val="00E55B0D"/>
    <w:rsid w:val="00E570AF"/>
    <w:rsid w:val="00E602E0"/>
    <w:rsid w:val="00E61AE2"/>
    <w:rsid w:val="00E64BAF"/>
    <w:rsid w:val="00E677BC"/>
    <w:rsid w:val="00E72F92"/>
    <w:rsid w:val="00E75677"/>
    <w:rsid w:val="00E75998"/>
    <w:rsid w:val="00E80497"/>
    <w:rsid w:val="00E807FC"/>
    <w:rsid w:val="00E80F7E"/>
    <w:rsid w:val="00E81F36"/>
    <w:rsid w:val="00E8296A"/>
    <w:rsid w:val="00E8348E"/>
    <w:rsid w:val="00E834E6"/>
    <w:rsid w:val="00E84B24"/>
    <w:rsid w:val="00E855EC"/>
    <w:rsid w:val="00E85A57"/>
    <w:rsid w:val="00E85E48"/>
    <w:rsid w:val="00E956A2"/>
    <w:rsid w:val="00E96EF9"/>
    <w:rsid w:val="00EA2EEC"/>
    <w:rsid w:val="00EA6B26"/>
    <w:rsid w:val="00EB4D46"/>
    <w:rsid w:val="00EB6223"/>
    <w:rsid w:val="00EC2EE8"/>
    <w:rsid w:val="00EC48A8"/>
    <w:rsid w:val="00EC49CD"/>
    <w:rsid w:val="00EC507B"/>
    <w:rsid w:val="00EC54B4"/>
    <w:rsid w:val="00EC5DCE"/>
    <w:rsid w:val="00ED0D0C"/>
    <w:rsid w:val="00ED5764"/>
    <w:rsid w:val="00ED5BEC"/>
    <w:rsid w:val="00ED5E71"/>
    <w:rsid w:val="00ED5F80"/>
    <w:rsid w:val="00ED7083"/>
    <w:rsid w:val="00EE0EF8"/>
    <w:rsid w:val="00EE1602"/>
    <w:rsid w:val="00EE1C3C"/>
    <w:rsid w:val="00EE3A6C"/>
    <w:rsid w:val="00EE3D46"/>
    <w:rsid w:val="00EE593D"/>
    <w:rsid w:val="00EF1375"/>
    <w:rsid w:val="00EF6885"/>
    <w:rsid w:val="00EF6F8F"/>
    <w:rsid w:val="00EF7C69"/>
    <w:rsid w:val="00EF7F45"/>
    <w:rsid w:val="00F02969"/>
    <w:rsid w:val="00F04672"/>
    <w:rsid w:val="00F12F1E"/>
    <w:rsid w:val="00F17239"/>
    <w:rsid w:val="00F17F3D"/>
    <w:rsid w:val="00F2190F"/>
    <w:rsid w:val="00F22275"/>
    <w:rsid w:val="00F2354F"/>
    <w:rsid w:val="00F27CF3"/>
    <w:rsid w:val="00F33885"/>
    <w:rsid w:val="00F33D7D"/>
    <w:rsid w:val="00F34DD6"/>
    <w:rsid w:val="00F364C6"/>
    <w:rsid w:val="00F368F0"/>
    <w:rsid w:val="00F36FF6"/>
    <w:rsid w:val="00F40C03"/>
    <w:rsid w:val="00F40CFC"/>
    <w:rsid w:val="00F430F5"/>
    <w:rsid w:val="00F436A0"/>
    <w:rsid w:val="00F44715"/>
    <w:rsid w:val="00F45620"/>
    <w:rsid w:val="00F45CAD"/>
    <w:rsid w:val="00F533C2"/>
    <w:rsid w:val="00F546AD"/>
    <w:rsid w:val="00F602E0"/>
    <w:rsid w:val="00F60EC7"/>
    <w:rsid w:val="00F6161C"/>
    <w:rsid w:val="00F61A15"/>
    <w:rsid w:val="00F61B14"/>
    <w:rsid w:val="00F62C08"/>
    <w:rsid w:val="00F636F6"/>
    <w:rsid w:val="00F71E77"/>
    <w:rsid w:val="00F73A41"/>
    <w:rsid w:val="00F762A9"/>
    <w:rsid w:val="00F8075A"/>
    <w:rsid w:val="00F80B2D"/>
    <w:rsid w:val="00F8114D"/>
    <w:rsid w:val="00F90FB5"/>
    <w:rsid w:val="00F92C4C"/>
    <w:rsid w:val="00F934E9"/>
    <w:rsid w:val="00F93A11"/>
    <w:rsid w:val="00F943BB"/>
    <w:rsid w:val="00FA180D"/>
    <w:rsid w:val="00FA4FAF"/>
    <w:rsid w:val="00FB00F0"/>
    <w:rsid w:val="00FB08C1"/>
    <w:rsid w:val="00FB1332"/>
    <w:rsid w:val="00FB6DD3"/>
    <w:rsid w:val="00FB7A70"/>
    <w:rsid w:val="00FC1EC4"/>
    <w:rsid w:val="00FC2D55"/>
    <w:rsid w:val="00FC3158"/>
    <w:rsid w:val="00FC34BD"/>
    <w:rsid w:val="00FC6E8C"/>
    <w:rsid w:val="00FC7C42"/>
    <w:rsid w:val="00FC7CB0"/>
    <w:rsid w:val="00FD1AD1"/>
    <w:rsid w:val="00FD561E"/>
    <w:rsid w:val="00FD6E41"/>
    <w:rsid w:val="00FE18C3"/>
    <w:rsid w:val="00FF26DE"/>
    <w:rsid w:val="00FF3AE0"/>
    <w:rsid w:val="00FF4E59"/>
    <w:rsid w:val="00FF50F1"/>
    <w:rsid w:val="00FF530A"/>
    <w:rsid w:val="00FF7C28"/>
    <w:rsid w:val="074D5620"/>
    <w:rsid w:val="1BA90DAA"/>
    <w:rsid w:val="2FAEAAC2"/>
    <w:rsid w:val="4C8E631D"/>
    <w:rsid w:val="556103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FF744"/>
  <w15:docId w15:val="{C8035FE3-C298-4DDF-8595-20897B48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="Times New Roman"/>
        <w:sz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2434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936C53"/>
    <w:pPr>
      <w:keepNext/>
      <w:numPr>
        <w:numId w:val="16"/>
      </w:numPr>
      <w:spacing w:before="480"/>
      <w:outlineLvl w:val="0"/>
    </w:pPr>
    <w:rPr>
      <w:rFonts w:ascii="Arial" w:eastAsia="Times New Roman" w:hAnsi="Arial" w:cs="Arial"/>
      <w:b/>
      <w:sz w:val="28"/>
      <w:szCs w:val="28"/>
    </w:rPr>
  </w:style>
  <w:style w:type="paragraph" w:styleId="Ttulo2">
    <w:name w:val="heading 2"/>
    <w:basedOn w:val="Ttulo1"/>
    <w:next w:val="Normal"/>
    <w:link w:val="Ttulo2Car"/>
    <w:qFormat/>
    <w:rsid w:val="00A502F5"/>
    <w:pPr>
      <w:numPr>
        <w:ilvl w:val="1"/>
      </w:numPr>
      <w:spacing w:before="240"/>
      <w:outlineLvl w:val="1"/>
    </w:pPr>
    <w:rPr>
      <w:rFonts w:eastAsia="MS Mincho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A502F5"/>
    <w:pPr>
      <w:numPr>
        <w:ilvl w:val="2"/>
        <w:numId w:val="16"/>
      </w:numPr>
      <w:outlineLvl w:val="2"/>
    </w:pPr>
    <w:rPr>
      <w:rFonts w:ascii="Arial" w:hAnsi="Arial" w:cs="Arial"/>
      <w:b/>
    </w:rPr>
  </w:style>
  <w:style w:type="paragraph" w:styleId="Ttulo4">
    <w:name w:val="heading 4"/>
    <w:basedOn w:val="Normal"/>
    <w:next w:val="Normal"/>
    <w:link w:val="Ttulo4Car"/>
    <w:rsid w:val="007F3179"/>
    <w:pPr>
      <w:keepNext/>
      <w:spacing w:after="0"/>
      <w:outlineLvl w:val="3"/>
    </w:pPr>
    <w:rPr>
      <w:rFonts w:eastAsia="Times New Roman"/>
      <w:b/>
      <w:lang w:val="en-AU"/>
    </w:rPr>
  </w:style>
  <w:style w:type="paragraph" w:styleId="Ttulo5">
    <w:name w:val="heading 5"/>
    <w:basedOn w:val="Normal"/>
    <w:next w:val="Normal"/>
    <w:link w:val="Ttulo5Car"/>
    <w:rsid w:val="007F3179"/>
    <w:pPr>
      <w:keepNext/>
      <w:spacing w:after="0"/>
      <w:ind w:left="1260"/>
      <w:outlineLvl w:val="4"/>
    </w:pPr>
    <w:rPr>
      <w:rFonts w:eastAsia="Times New Roman"/>
      <w:b/>
      <w:sz w:val="20"/>
    </w:rPr>
  </w:style>
  <w:style w:type="paragraph" w:styleId="Ttulo6">
    <w:name w:val="heading 6"/>
    <w:basedOn w:val="Normal"/>
    <w:next w:val="Normal"/>
    <w:link w:val="Ttulo6Car"/>
    <w:qFormat/>
    <w:rsid w:val="007F3179"/>
    <w:pPr>
      <w:keepNext/>
      <w:tabs>
        <w:tab w:val="left" w:pos="7938"/>
      </w:tabs>
      <w:spacing w:after="0"/>
      <w:ind w:left="1276"/>
      <w:outlineLvl w:val="5"/>
    </w:pPr>
    <w:rPr>
      <w:rFonts w:eastAsia="Times New Roman"/>
      <w:b/>
      <w:sz w:val="20"/>
    </w:rPr>
  </w:style>
  <w:style w:type="paragraph" w:styleId="Ttulo7">
    <w:name w:val="heading 7"/>
    <w:aliases w:val="Table Heading"/>
    <w:basedOn w:val="Normal"/>
    <w:next w:val="Normal"/>
    <w:link w:val="Ttulo7Car"/>
    <w:qFormat/>
    <w:rsid w:val="00B9537B"/>
    <w:pPr>
      <w:keepNext/>
      <w:spacing w:before="240" w:after="240"/>
      <w:jc w:val="center"/>
      <w:outlineLvl w:val="6"/>
    </w:pPr>
    <w:rPr>
      <w:rFonts w:eastAsia="Times New Roman"/>
      <w:b/>
    </w:rPr>
  </w:style>
  <w:style w:type="paragraph" w:styleId="Ttulo8">
    <w:name w:val="heading 8"/>
    <w:aliases w:val="Alpha List"/>
    <w:basedOn w:val="Sangranormal"/>
    <w:next w:val="Normal"/>
    <w:link w:val="Ttulo8Car"/>
    <w:rsid w:val="0007669C"/>
    <w:pPr>
      <w:numPr>
        <w:numId w:val="15"/>
      </w:numPr>
      <w:outlineLvl w:val="7"/>
    </w:pPr>
  </w:style>
  <w:style w:type="paragraph" w:styleId="Ttulo9">
    <w:name w:val="heading 9"/>
    <w:aliases w:val="Bullet List"/>
    <w:basedOn w:val="Prrafodelista"/>
    <w:next w:val="Normal"/>
    <w:link w:val="Ttulo9Car"/>
    <w:rsid w:val="0007669C"/>
    <w:pPr>
      <w:numPr>
        <w:numId w:val="14"/>
      </w:numPr>
      <w:spacing w:after="240"/>
      <w:outlineLvl w:val="8"/>
    </w:pPr>
    <w:rPr>
      <w:rFonts w:asciiTheme="minorHAnsi" w:eastAsia="MS Mincho" w:hAnsiTheme="minorHAnsi" w:cs="Arial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36C53"/>
    <w:rPr>
      <w:rFonts w:ascii="Arial" w:eastAsia="Times New Roman" w:hAnsi="Arial" w:cs="Arial"/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A502F5"/>
    <w:rPr>
      <w:rFonts w:ascii="Arial" w:eastAsia="MS Mincho" w:hAnsi="Arial" w:cs="Arial"/>
      <w:b/>
      <w:szCs w:val="24"/>
    </w:rPr>
  </w:style>
  <w:style w:type="character" w:customStyle="1" w:styleId="Ttulo3Car">
    <w:name w:val="Título 3 Car"/>
    <w:basedOn w:val="Fuentedeprrafopredeter"/>
    <w:link w:val="Ttulo3"/>
    <w:rsid w:val="00A502F5"/>
    <w:rPr>
      <w:rFonts w:ascii="Arial" w:hAnsi="Arial" w:cs="Arial"/>
      <w:b/>
    </w:rPr>
  </w:style>
  <w:style w:type="character" w:customStyle="1" w:styleId="Ttulo4Car">
    <w:name w:val="Título 4 Car"/>
    <w:basedOn w:val="Fuentedeprrafopredeter"/>
    <w:link w:val="Ttulo4"/>
    <w:rsid w:val="007F3179"/>
    <w:rPr>
      <w:rFonts w:ascii="Times New Roman" w:eastAsia="Times New Roman" w:hAnsi="Times New Roman" w:cs="Times New Roman"/>
      <w:b/>
      <w:szCs w:val="20"/>
      <w:lang w:val="en-AU"/>
    </w:rPr>
  </w:style>
  <w:style w:type="character" w:customStyle="1" w:styleId="Ttulo5Car">
    <w:name w:val="Título 5 Car"/>
    <w:basedOn w:val="Fuentedeprrafopredeter"/>
    <w:link w:val="Ttulo5"/>
    <w:rsid w:val="007F317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7F317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tulo7Car">
    <w:name w:val="Título 7 Car"/>
    <w:aliases w:val="Table Heading Car"/>
    <w:basedOn w:val="Fuentedeprrafopredeter"/>
    <w:link w:val="Ttulo7"/>
    <w:rsid w:val="00B9537B"/>
    <w:rPr>
      <w:rFonts w:ascii="Times New Roman" w:eastAsia="Times New Roman" w:hAnsi="Times New Roman"/>
      <w:b/>
    </w:rPr>
  </w:style>
  <w:style w:type="paragraph" w:styleId="Sangranormal">
    <w:name w:val="Normal Indent"/>
    <w:basedOn w:val="Normal"/>
    <w:rsid w:val="007F3179"/>
    <w:pPr>
      <w:tabs>
        <w:tab w:val="left" w:pos="720"/>
      </w:tabs>
      <w:spacing w:after="0"/>
      <w:ind w:left="720"/>
    </w:pPr>
    <w:rPr>
      <w:rFonts w:eastAsia="Times New Roman"/>
      <w:sz w:val="22"/>
    </w:rPr>
  </w:style>
  <w:style w:type="character" w:customStyle="1" w:styleId="Ttulo8Car">
    <w:name w:val="Título 8 Car"/>
    <w:aliases w:val="Alpha List Car"/>
    <w:basedOn w:val="Fuentedeprrafopredeter"/>
    <w:link w:val="Ttulo8"/>
    <w:rsid w:val="0007669C"/>
    <w:rPr>
      <w:rFonts w:ascii="Times New Roman" w:eastAsia="Times New Roman" w:hAnsi="Times New Roman"/>
      <w:sz w:val="22"/>
    </w:rPr>
  </w:style>
  <w:style w:type="paragraph" w:styleId="Prrafodelista">
    <w:name w:val="List Paragraph"/>
    <w:basedOn w:val="Normal"/>
    <w:uiPriority w:val="34"/>
    <w:qFormat/>
    <w:rsid w:val="007F3179"/>
    <w:pPr>
      <w:spacing w:after="0"/>
      <w:ind w:left="720"/>
      <w:contextualSpacing/>
    </w:pPr>
    <w:rPr>
      <w:rFonts w:eastAsia="Times New Roman"/>
      <w:sz w:val="20"/>
    </w:rPr>
  </w:style>
  <w:style w:type="character" w:customStyle="1" w:styleId="Ttulo9Car">
    <w:name w:val="Título 9 Car"/>
    <w:aliases w:val="Bullet List Car"/>
    <w:basedOn w:val="Fuentedeprrafopredeter"/>
    <w:link w:val="Ttulo9"/>
    <w:rsid w:val="0007669C"/>
    <w:rPr>
      <w:rFonts w:asciiTheme="minorHAnsi" w:eastAsia="MS Mincho" w:hAnsiTheme="minorHAnsi" w:cs="Arial"/>
      <w:szCs w:val="24"/>
    </w:rPr>
  </w:style>
  <w:style w:type="paragraph" w:customStyle="1" w:styleId="ReportTitle">
    <w:name w:val="Report Title"/>
    <w:basedOn w:val="Normal"/>
    <w:qFormat/>
    <w:rsid w:val="006D68C6"/>
    <w:pPr>
      <w:spacing w:after="360" w:line="216" w:lineRule="auto"/>
    </w:pPr>
    <w:rPr>
      <w:rFonts w:ascii="Arial" w:hAnsi="Arial"/>
      <w:b/>
      <w:color w:val="428F35"/>
      <w:sz w:val="56"/>
    </w:rPr>
  </w:style>
  <w:style w:type="paragraph" w:customStyle="1" w:styleId="ReportPreparedby">
    <w:name w:val="Report Prepared by"/>
    <w:basedOn w:val="Normal"/>
    <w:qFormat/>
    <w:rsid w:val="006D68C6"/>
    <w:pPr>
      <w:spacing w:after="0"/>
    </w:pPr>
    <w:rPr>
      <w:rFonts w:ascii="Arial" w:hAnsi="Arial"/>
      <w:sz w:val="28"/>
    </w:rPr>
  </w:style>
  <w:style w:type="paragraph" w:customStyle="1" w:styleId="MonthYear">
    <w:name w:val="Month Year"/>
    <w:basedOn w:val="Normal"/>
    <w:qFormat/>
    <w:rsid w:val="006D68C6"/>
    <w:pPr>
      <w:spacing w:after="120"/>
    </w:pPr>
    <w:rPr>
      <w:rFonts w:ascii="Arial" w:hAnsi="Arial"/>
      <w:b/>
      <w:sz w:val="56"/>
    </w:rPr>
  </w:style>
  <w:style w:type="paragraph" w:customStyle="1" w:styleId="ReportNumber">
    <w:name w:val="Report Number"/>
    <w:basedOn w:val="Normal"/>
    <w:qFormat/>
    <w:rsid w:val="00EB6223"/>
    <w:pPr>
      <w:spacing w:after="120"/>
      <w:jc w:val="right"/>
    </w:pPr>
    <w:rPr>
      <w:rFonts w:ascii="Arial" w:hAnsi="Arial"/>
      <w:b/>
      <w:sz w:val="56"/>
    </w:rPr>
  </w:style>
  <w:style w:type="paragraph" w:styleId="Piedepgina">
    <w:name w:val="footer"/>
    <w:basedOn w:val="Normal"/>
    <w:link w:val="PiedepginaCar"/>
    <w:rsid w:val="007F3179"/>
    <w:pPr>
      <w:tabs>
        <w:tab w:val="left" w:pos="720"/>
        <w:tab w:val="center" w:pos="4320"/>
        <w:tab w:val="right" w:pos="8640"/>
      </w:tabs>
      <w:spacing w:after="0"/>
    </w:pPr>
    <w:rPr>
      <w:rFonts w:eastAsia="Times New Roman"/>
      <w:sz w:val="22"/>
    </w:rPr>
  </w:style>
  <w:style w:type="character" w:customStyle="1" w:styleId="PiedepginaCar">
    <w:name w:val="Pie de página Car"/>
    <w:basedOn w:val="Fuentedeprrafopredeter"/>
    <w:link w:val="Piedepgina"/>
    <w:rsid w:val="007F3179"/>
    <w:rPr>
      <w:rFonts w:ascii="Times New Roman" w:eastAsia="Times New Roman" w:hAnsi="Times New Roman" w:cs="Times New Roman"/>
      <w:sz w:val="22"/>
      <w:szCs w:val="20"/>
    </w:rPr>
  </w:style>
  <w:style w:type="character" w:styleId="Nmerodepgina">
    <w:name w:val="page number"/>
    <w:basedOn w:val="Fuentedeprrafopredeter"/>
    <w:rsid w:val="007F3179"/>
    <w:rPr>
      <w:sz w:val="20"/>
    </w:rPr>
  </w:style>
  <w:style w:type="paragraph" w:styleId="Encabezado">
    <w:name w:val="header"/>
    <w:basedOn w:val="Normal"/>
    <w:link w:val="EncabezadoCar"/>
    <w:rsid w:val="007F3179"/>
    <w:pPr>
      <w:tabs>
        <w:tab w:val="left" w:pos="720"/>
        <w:tab w:val="center" w:pos="4320"/>
        <w:tab w:val="right" w:pos="8640"/>
      </w:tabs>
      <w:spacing w:after="0"/>
    </w:pPr>
    <w:rPr>
      <w:rFonts w:eastAsia="Times New Roman"/>
      <w:sz w:val="22"/>
    </w:rPr>
  </w:style>
  <w:style w:type="character" w:customStyle="1" w:styleId="EncabezadoCar">
    <w:name w:val="Encabezado Car"/>
    <w:basedOn w:val="Fuentedeprrafopredeter"/>
    <w:link w:val="Encabezado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Sangradetextonormal">
    <w:name w:val="Body Text Indent"/>
    <w:basedOn w:val="Normal"/>
    <w:link w:val="SangradetextonormalCar"/>
    <w:rsid w:val="007F3179"/>
    <w:pPr>
      <w:spacing w:before="240" w:after="240"/>
      <w:ind w:left="1080"/>
    </w:pPr>
    <w:rPr>
      <w:rFonts w:ascii="Arial" w:eastAsia="Times New Roman" w:hAnsi="Arial"/>
      <w:sz w:val="20"/>
      <w:lang w:val="en-AU"/>
    </w:rPr>
  </w:style>
  <w:style w:type="character" w:customStyle="1" w:styleId="SangradetextonormalCar">
    <w:name w:val="Sangría de texto normal Car"/>
    <w:basedOn w:val="Fuentedeprrafopredeter"/>
    <w:link w:val="Sangradetextonormal"/>
    <w:rsid w:val="007F3179"/>
    <w:rPr>
      <w:rFonts w:ascii="Arial" w:eastAsia="Times New Roman" w:hAnsi="Arial" w:cs="Times New Roman"/>
      <w:sz w:val="20"/>
      <w:szCs w:val="20"/>
      <w:lang w:val="en-AU"/>
    </w:rPr>
  </w:style>
  <w:style w:type="paragraph" w:styleId="TDC1">
    <w:name w:val="toc 1"/>
    <w:basedOn w:val="Normal"/>
    <w:next w:val="Normal"/>
    <w:autoRedefine/>
    <w:uiPriority w:val="39"/>
    <w:rsid w:val="00866805"/>
    <w:pPr>
      <w:tabs>
        <w:tab w:val="left" w:pos="360"/>
        <w:tab w:val="left" w:pos="1560"/>
        <w:tab w:val="right" w:leader="dot" w:pos="8640"/>
      </w:tabs>
      <w:spacing w:before="120" w:after="120"/>
    </w:pPr>
    <w:rPr>
      <w:rFonts w:ascii="Arial" w:eastAsia="Times New Roman" w:hAnsi="Arial" w:cs="Arial"/>
      <w:noProof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6F01FD"/>
    <w:pPr>
      <w:tabs>
        <w:tab w:val="left" w:pos="1320"/>
        <w:tab w:val="right" w:leader="dot" w:pos="8630"/>
      </w:tabs>
      <w:spacing w:before="120" w:after="120"/>
      <w:ind w:left="600"/>
    </w:pPr>
    <w:rPr>
      <w:rFonts w:ascii="Arial" w:eastAsia="Times New Roman" w:hAnsi="Arial"/>
      <w:sz w:val="22"/>
    </w:rPr>
  </w:style>
  <w:style w:type="character" w:styleId="Refdenotaalpie">
    <w:name w:val="footnote reference"/>
    <w:basedOn w:val="Fuentedeprrafopredeter"/>
    <w:rsid w:val="007F3179"/>
    <w:rPr>
      <w:vertAlign w:val="superscript"/>
    </w:rPr>
  </w:style>
  <w:style w:type="paragraph" w:styleId="Textonotapie">
    <w:name w:val="footnote text"/>
    <w:basedOn w:val="Normal"/>
    <w:link w:val="TextonotapieCar"/>
    <w:rsid w:val="007F3179"/>
    <w:pPr>
      <w:tabs>
        <w:tab w:val="left" w:pos="720"/>
      </w:tabs>
      <w:spacing w:after="0"/>
    </w:pPr>
    <w:rPr>
      <w:rFonts w:eastAsia="Times New Roman"/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F3179"/>
    <w:rPr>
      <w:rFonts w:ascii="Times New Roman" w:eastAsia="Times New Roman" w:hAnsi="Times New Roman" w:cs="Times New Roman"/>
      <w:sz w:val="20"/>
      <w:szCs w:val="20"/>
    </w:rPr>
  </w:style>
  <w:style w:type="character" w:styleId="Hipervnculo">
    <w:name w:val="Hyperlink"/>
    <w:basedOn w:val="Fuentedeprrafopredeter"/>
    <w:uiPriority w:val="99"/>
    <w:rsid w:val="007F3179"/>
    <w:rPr>
      <w:color w:val="0000FF"/>
      <w:u w:val="single"/>
    </w:rPr>
  </w:style>
  <w:style w:type="character" w:customStyle="1" w:styleId="InitialStyle">
    <w:name w:val="InitialStyle"/>
    <w:rsid w:val="007F3179"/>
    <w:rPr>
      <w:rFonts w:ascii="Arial" w:hAnsi="Arial" w:cs="Arial"/>
    </w:rPr>
  </w:style>
  <w:style w:type="paragraph" w:styleId="Descripcin">
    <w:name w:val="caption"/>
    <w:aliases w:val="Figure Caption"/>
    <w:basedOn w:val="Normal"/>
    <w:next w:val="Normal"/>
    <w:qFormat/>
    <w:rsid w:val="00B9537B"/>
    <w:pPr>
      <w:tabs>
        <w:tab w:val="left" w:pos="720"/>
      </w:tabs>
      <w:spacing w:before="240" w:after="240"/>
      <w:jc w:val="center"/>
    </w:pPr>
    <w:rPr>
      <w:rFonts w:eastAsia="MS Mincho"/>
      <w:b/>
    </w:rPr>
  </w:style>
  <w:style w:type="paragraph" w:customStyle="1" w:styleId="body">
    <w:name w:val="body"/>
    <w:basedOn w:val="Normal"/>
    <w:link w:val="bodyChar"/>
    <w:rsid w:val="007F3179"/>
    <w:pPr>
      <w:tabs>
        <w:tab w:val="left" w:pos="1418"/>
        <w:tab w:val="left" w:pos="2835"/>
        <w:tab w:val="left" w:pos="4253"/>
      </w:tabs>
      <w:spacing w:after="288"/>
      <w:ind w:left="720"/>
    </w:pPr>
    <w:rPr>
      <w:rFonts w:eastAsia="Times New Roman"/>
      <w:lang w:val="en-GB"/>
    </w:rPr>
  </w:style>
  <w:style w:type="character" w:customStyle="1" w:styleId="bodyChar">
    <w:name w:val="body Char"/>
    <w:basedOn w:val="Fuentedeprrafopredeter"/>
    <w:link w:val="body"/>
    <w:locked/>
    <w:rsid w:val="007F3179"/>
    <w:rPr>
      <w:rFonts w:ascii="Times New Roman" w:eastAsia="Times New Roman" w:hAnsi="Times New Roman" w:cs="Times New Roman"/>
      <w:szCs w:val="20"/>
      <w:lang w:val="en-GB"/>
    </w:rPr>
  </w:style>
  <w:style w:type="paragraph" w:styleId="Textoindependiente">
    <w:name w:val="Body Text"/>
    <w:basedOn w:val="Normal"/>
    <w:link w:val="TextoindependienteCar"/>
    <w:rsid w:val="007F3179"/>
    <w:pPr>
      <w:spacing w:after="0" w:line="480" w:lineRule="auto"/>
      <w:jc w:val="center"/>
    </w:pPr>
    <w:rPr>
      <w:rFonts w:ascii="Arial" w:eastAsia="Times New Roman" w:hAnsi="Arial"/>
      <w:b/>
      <w:sz w:val="44"/>
      <w:lang w:val="pt-BR"/>
    </w:rPr>
  </w:style>
  <w:style w:type="character" w:customStyle="1" w:styleId="TextoindependienteCar">
    <w:name w:val="Texto independiente Car"/>
    <w:basedOn w:val="Fuentedeprrafopredeter"/>
    <w:link w:val="Textoindependiente"/>
    <w:rsid w:val="007F3179"/>
    <w:rPr>
      <w:rFonts w:ascii="Arial" w:eastAsia="Times New Roman" w:hAnsi="Arial" w:cs="Times New Roman"/>
      <w:b/>
      <w:sz w:val="44"/>
      <w:szCs w:val="20"/>
      <w:lang w:val="pt-BR"/>
    </w:rPr>
  </w:style>
  <w:style w:type="paragraph" w:customStyle="1" w:styleId="Body0">
    <w:name w:val="Body"/>
    <w:basedOn w:val="Normal"/>
    <w:rsid w:val="007F3179"/>
    <w:pPr>
      <w:tabs>
        <w:tab w:val="left" w:pos="720"/>
      </w:tabs>
      <w:spacing w:after="0"/>
    </w:pPr>
    <w:rPr>
      <w:rFonts w:eastAsia="Times New Roman"/>
      <w:color w:val="000000"/>
      <w:sz w:val="22"/>
    </w:rPr>
  </w:style>
  <w:style w:type="paragraph" w:styleId="Sangra2detindependiente">
    <w:name w:val="Body Text Indent 2"/>
    <w:basedOn w:val="Normal"/>
    <w:link w:val="Sangra2detindependienteCar"/>
    <w:uiPriority w:val="99"/>
    <w:rsid w:val="007F3179"/>
    <w:pPr>
      <w:spacing w:after="0"/>
      <w:ind w:left="1080" w:hanging="1080"/>
    </w:pPr>
    <w:rPr>
      <w:rFonts w:eastAsia="Times New Roman"/>
      <w:b/>
      <w:lang w:val="en-AU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7F3179"/>
    <w:rPr>
      <w:rFonts w:ascii="Times New Roman" w:eastAsia="Times New Roman" w:hAnsi="Times New Roman" w:cs="Times New Roman"/>
      <w:b/>
      <w:szCs w:val="20"/>
      <w:lang w:val="en-AU"/>
    </w:rPr>
  </w:style>
  <w:style w:type="paragraph" w:styleId="Sangra3detindependiente">
    <w:name w:val="Body Text Indent 3"/>
    <w:basedOn w:val="Normal"/>
    <w:link w:val="Sangra3detindependienteCar"/>
    <w:rsid w:val="007F3179"/>
    <w:pPr>
      <w:spacing w:after="0"/>
      <w:ind w:left="1440" w:hanging="360"/>
    </w:pPr>
    <w:rPr>
      <w:rFonts w:eastAsia="Times New Roman"/>
      <w:b/>
      <w:lang w:val="en-AU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F3179"/>
    <w:rPr>
      <w:rFonts w:ascii="Times New Roman" w:eastAsia="Times New Roman" w:hAnsi="Times New Roman" w:cs="Times New Roman"/>
      <w:b/>
      <w:szCs w:val="20"/>
      <w:lang w:val="en-AU"/>
    </w:rPr>
  </w:style>
  <w:style w:type="paragraph" w:styleId="Textosinformato">
    <w:name w:val="Plain Text"/>
    <w:basedOn w:val="Normal"/>
    <w:link w:val="TextosinformatoCar"/>
    <w:rsid w:val="007F3179"/>
    <w:pPr>
      <w:widowControl w:val="0"/>
      <w:spacing w:after="0"/>
    </w:pPr>
    <w:rPr>
      <w:rFonts w:ascii="Courier New" w:eastAsia="Times New Roman" w:hAnsi="Courier New"/>
      <w:sz w:val="20"/>
    </w:rPr>
  </w:style>
  <w:style w:type="character" w:customStyle="1" w:styleId="TextosinformatoCar">
    <w:name w:val="Texto sin formato Car"/>
    <w:basedOn w:val="Fuentedeprrafopredeter"/>
    <w:link w:val="Textosinformato"/>
    <w:rsid w:val="007F3179"/>
    <w:rPr>
      <w:rFonts w:ascii="Courier New" w:eastAsia="Times New Roman" w:hAnsi="Courier New" w:cs="Times New Roman"/>
      <w:sz w:val="20"/>
      <w:szCs w:val="20"/>
    </w:rPr>
  </w:style>
  <w:style w:type="paragraph" w:styleId="Textoindependiente2">
    <w:name w:val="Body Text 2"/>
    <w:basedOn w:val="Normal"/>
    <w:link w:val="Textoindependiente2Car"/>
    <w:rsid w:val="007F3179"/>
    <w:pPr>
      <w:spacing w:after="0"/>
    </w:pPr>
    <w:rPr>
      <w:rFonts w:eastAsia="Times New Roman"/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7F3179"/>
    <w:rPr>
      <w:rFonts w:ascii="Times New Roman" w:eastAsia="Times New Roman" w:hAnsi="Times New Roman" w:cs="Times New Roman"/>
      <w:sz w:val="20"/>
      <w:szCs w:val="20"/>
    </w:rPr>
  </w:style>
  <w:style w:type="paragraph" w:styleId="Textoindependiente3">
    <w:name w:val="Body Text 3"/>
    <w:basedOn w:val="Normal"/>
    <w:link w:val="Textoindependiente3Car"/>
    <w:rsid w:val="007F3179"/>
    <w:pPr>
      <w:spacing w:after="0"/>
    </w:pPr>
    <w:rPr>
      <w:rFonts w:eastAsia="Times New Roman"/>
      <w:sz w:val="22"/>
    </w:rPr>
  </w:style>
  <w:style w:type="character" w:customStyle="1" w:styleId="Textoindependiente3Car">
    <w:name w:val="Texto independiente 3 Car"/>
    <w:basedOn w:val="Fuentedeprrafopredeter"/>
    <w:link w:val="Textoindependiente3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Textodebloque">
    <w:name w:val="Block Text"/>
    <w:basedOn w:val="Normal"/>
    <w:rsid w:val="007F3179"/>
    <w:pPr>
      <w:tabs>
        <w:tab w:val="left" w:pos="2552"/>
        <w:tab w:val="left" w:pos="7938"/>
      </w:tabs>
      <w:spacing w:after="0"/>
      <w:ind w:left="2552" w:right="660" w:hanging="851"/>
    </w:pPr>
    <w:rPr>
      <w:rFonts w:eastAsia="Times New Roman"/>
      <w:sz w:val="20"/>
    </w:rPr>
  </w:style>
  <w:style w:type="paragraph" w:styleId="Mapadeldocumento">
    <w:name w:val="Document Map"/>
    <w:basedOn w:val="Normal"/>
    <w:link w:val="MapadeldocumentoCar"/>
    <w:rsid w:val="007F3179"/>
    <w:pPr>
      <w:shd w:val="clear" w:color="auto" w:fill="000080"/>
      <w:spacing w:after="0"/>
    </w:pPr>
    <w:rPr>
      <w:rFonts w:ascii="Tahoma" w:eastAsia="Times New Roman" w:hAnsi="Tahoma"/>
      <w:sz w:val="20"/>
    </w:rPr>
  </w:style>
  <w:style w:type="character" w:customStyle="1" w:styleId="MapadeldocumentoCar">
    <w:name w:val="Mapa del documento Car"/>
    <w:basedOn w:val="Fuentedeprrafopredeter"/>
    <w:link w:val="Mapadeldocumento"/>
    <w:rsid w:val="007F3179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styleId="TDC2">
    <w:name w:val="toc 2"/>
    <w:basedOn w:val="Normal"/>
    <w:next w:val="Normal"/>
    <w:autoRedefine/>
    <w:uiPriority w:val="39"/>
    <w:rsid w:val="0038786C"/>
    <w:pPr>
      <w:tabs>
        <w:tab w:val="left" w:pos="900"/>
        <w:tab w:val="right" w:leader="dot" w:pos="8640"/>
      </w:tabs>
      <w:spacing w:before="120" w:after="120"/>
      <w:ind w:left="360"/>
    </w:pPr>
    <w:rPr>
      <w:rFonts w:ascii="Arial" w:eastAsia="Times New Roman" w:hAnsi="Arial"/>
      <w:noProof/>
      <w:sz w:val="22"/>
    </w:rPr>
  </w:style>
  <w:style w:type="paragraph" w:customStyle="1" w:styleId="Referncias">
    <w:name w:val="Referências"/>
    <w:basedOn w:val="Normal"/>
    <w:rsid w:val="007F3179"/>
    <w:pPr>
      <w:keepLines/>
      <w:tabs>
        <w:tab w:val="left" w:pos="720"/>
        <w:tab w:val="right" w:pos="2835"/>
        <w:tab w:val="left" w:pos="3119"/>
      </w:tabs>
      <w:spacing w:after="120"/>
      <w:ind w:left="3119" w:hanging="1701"/>
    </w:pPr>
    <w:rPr>
      <w:rFonts w:eastAsia="Times New Roman"/>
      <w:sz w:val="22"/>
      <w:lang w:val="pt-BR"/>
    </w:rPr>
  </w:style>
  <w:style w:type="paragraph" w:customStyle="1" w:styleId="NormalSingleSpace">
    <w:name w:val="Normal Single Space"/>
    <w:basedOn w:val="Normal"/>
    <w:rsid w:val="007F3179"/>
    <w:pPr>
      <w:tabs>
        <w:tab w:val="left" w:pos="720"/>
      </w:tabs>
      <w:spacing w:after="0"/>
    </w:pPr>
    <w:rPr>
      <w:rFonts w:eastAsia="Times New Roman"/>
      <w:sz w:val="22"/>
    </w:rPr>
  </w:style>
  <w:style w:type="paragraph" w:customStyle="1" w:styleId="reference0">
    <w:name w:val="reference"/>
    <w:aliases w:val="r"/>
    <w:basedOn w:val="Normal"/>
    <w:rsid w:val="007F3179"/>
    <w:pPr>
      <w:tabs>
        <w:tab w:val="left" w:pos="720"/>
      </w:tabs>
      <w:spacing w:after="100"/>
      <w:ind w:left="540" w:hanging="540"/>
    </w:pPr>
    <w:rPr>
      <w:rFonts w:ascii="Times" w:eastAsia="Times New Roman" w:hAnsi="Times"/>
      <w:sz w:val="20"/>
    </w:rPr>
  </w:style>
  <w:style w:type="paragraph" w:customStyle="1" w:styleId="HangIndent">
    <w:name w:val="HangIndent"/>
    <w:basedOn w:val="Normal"/>
    <w:rsid w:val="007F3179"/>
    <w:pPr>
      <w:tabs>
        <w:tab w:val="left" w:pos="720"/>
      </w:tabs>
      <w:spacing w:after="0"/>
      <w:ind w:left="720" w:hanging="720"/>
    </w:pPr>
    <w:rPr>
      <w:rFonts w:eastAsia="Times New Roman"/>
      <w:sz w:val="22"/>
    </w:rPr>
  </w:style>
  <w:style w:type="paragraph" w:customStyle="1" w:styleId="Reference">
    <w:name w:val="Reference"/>
    <w:basedOn w:val="HangIndent"/>
    <w:rsid w:val="007F3179"/>
    <w:pPr>
      <w:numPr>
        <w:numId w:val="11"/>
      </w:numPr>
      <w:spacing w:after="40"/>
    </w:pPr>
    <w:rPr>
      <w:sz w:val="20"/>
    </w:rPr>
  </w:style>
  <w:style w:type="paragraph" w:styleId="Listaconvietas">
    <w:name w:val="List Bullet"/>
    <w:basedOn w:val="Normal"/>
    <w:autoRedefine/>
    <w:rsid w:val="007F3179"/>
    <w:pPr>
      <w:numPr>
        <w:numId w:val="1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vietas2">
    <w:name w:val="List Bullet 2"/>
    <w:basedOn w:val="Normal"/>
    <w:autoRedefine/>
    <w:rsid w:val="007F3179"/>
    <w:pPr>
      <w:numPr>
        <w:numId w:val="2"/>
      </w:numPr>
      <w:spacing w:after="0"/>
    </w:pPr>
    <w:rPr>
      <w:rFonts w:eastAsia="Times New Roman"/>
      <w:sz w:val="22"/>
    </w:rPr>
  </w:style>
  <w:style w:type="paragraph" w:styleId="Listaconvietas3">
    <w:name w:val="List Bullet 3"/>
    <w:basedOn w:val="Normal"/>
    <w:autoRedefine/>
    <w:rsid w:val="007F3179"/>
    <w:pPr>
      <w:numPr>
        <w:numId w:val="3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vietas4">
    <w:name w:val="List Bullet 4"/>
    <w:basedOn w:val="Normal"/>
    <w:autoRedefine/>
    <w:rsid w:val="007F3179"/>
    <w:pPr>
      <w:numPr>
        <w:numId w:val="4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vietas5">
    <w:name w:val="List Bullet 5"/>
    <w:basedOn w:val="Normal"/>
    <w:autoRedefine/>
    <w:rsid w:val="007F3179"/>
    <w:pPr>
      <w:numPr>
        <w:numId w:val="5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">
    <w:name w:val="List Number"/>
    <w:basedOn w:val="Normal"/>
    <w:rsid w:val="007F3179"/>
    <w:pPr>
      <w:numPr>
        <w:numId w:val="6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2">
    <w:name w:val="List Number 2"/>
    <w:basedOn w:val="Normal"/>
    <w:rsid w:val="007F3179"/>
    <w:pPr>
      <w:numPr>
        <w:numId w:val="7"/>
      </w:numPr>
      <w:spacing w:after="0"/>
    </w:pPr>
    <w:rPr>
      <w:rFonts w:eastAsia="Times New Roman"/>
      <w:sz w:val="22"/>
    </w:rPr>
  </w:style>
  <w:style w:type="paragraph" w:styleId="Listaconnmeros3">
    <w:name w:val="List Number 3"/>
    <w:basedOn w:val="Normal"/>
    <w:rsid w:val="007F3179"/>
    <w:pPr>
      <w:numPr>
        <w:numId w:val="8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4">
    <w:name w:val="List Number 4"/>
    <w:basedOn w:val="Normal"/>
    <w:rsid w:val="007F3179"/>
    <w:pPr>
      <w:numPr>
        <w:numId w:val="9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5">
    <w:name w:val="List Number 5"/>
    <w:basedOn w:val="Normal"/>
    <w:rsid w:val="007F3179"/>
    <w:pPr>
      <w:numPr>
        <w:numId w:val="10"/>
      </w:numPr>
      <w:tabs>
        <w:tab w:val="left" w:pos="720"/>
      </w:tabs>
      <w:spacing w:after="0"/>
    </w:pPr>
    <w:rPr>
      <w:rFonts w:eastAsia="Times New Roman"/>
      <w:sz w:val="22"/>
    </w:rPr>
  </w:style>
  <w:style w:type="character" w:styleId="Hipervnculovisitado">
    <w:name w:val="FollowedHyperlink"/>
    <w:basedOn w:val="Fuentedeprrafopredeter"/>
    <w:rsid w:val="007F3179"/>
    <w:rPr>
      <w:color w:val="800080"/>
      <w:u w:val="single"/>
    </w:rPr>
  </w:style>
  <w:style w:type="paragraph" w:customStyle="1" w:styleId="DefaultText">
    <w:name w:val="Default Text"/>
    <w:basedOn w:val="Normal"/>
    <w:rsid w:val="007F3179"/>
    <w:pPr>
      <w:widowControl w:val="0"/>
      <w:autoSpaceDE w:val="0"/>
      <w:autoSpaceDN w:val="0"/>
      <w:adjustRightInd w:val="0"/>
      <w:spacing w:after="0"/>
    </w:pPr>
    <w:rPr>
      <w:rFonts w:eastAsia="Times New Roman"/>
    </w:rPr>
  </w:style>
  <w:style w:type="paragraph" w:customStyle="1" w:styleId="CellLittReferenceNumber">
    <w:name w:val="Cell_Litt_Reference_Number"/>
    <w:basedOn w:val="Textoindependiente"/>
    <w:rsid w:val="007F3179"/>
    <w:pPr>
      <w:spacing w:before="40" w:line="240" w:lineRule="auto"/>
      <w:ind w:left="57"/>
      <w:jc w:val="left"/>
    </w:pPr>
    <w:rPr>
      <w:rFonts w:ascii="Times New Roman" w:hAnsi="Times New Roman"/>
      <w:sz w:val="28"/>
      <w:lang w:val="en-GB"/>
    </w:rPr>
  </w:style>
  <w:style w:type="paragraph" w:styleId="Textodeglobo">
    <w:name w:val="Balloon Text"/>
    <w:basedOn w:val="Normal"/>
    <w:link w:val="TextodegloboCar"/>
    <w:uiPriority w:val="99"/>
    <w:rsid w:val="007F3179"/>
    <w:pPr>
      <w:spacing w:after="0"/>
    </w:pPr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7F3179"/>
    <w:rPr>
      <w:rFonts w:ascii="Tahoma" w:eastAsia="Times New Roman" w:hAnsi="Tahoma" w:cs="Tahoma"/>
      <w:sz w:val="16"/>
      <w:szCs w:val="16"/>
    </w:rPr>
  </w:style>
  <w:style w:type="paragraph" w:styleId="Lista2">
    <w:name w:val="List 2"/>
    <w:basedOn w:val="Normal"/>
    <w:rsid w:val="007F3179"/>
    <w:pPr>
      <w:tabs>
        <w:tab w:val="left" w:pos="720"/>
      </w:tabs>
      <w:spacing w:after="0"/>
      <w:ind w:left="720" w:hanging="360"/>
    </w:pPr>
    <w:rPr>
      <w:rFonts w:eastAsia="Times New Roman"/>
      <w:sz w:val="22"/>
    </w:rPr>
  </w:style>
  <w:style w:type="table" w:styleId="Tablaconcuadrcula">
    <w:name w:val="Table Grid"/>
    <w:basedOn w:val="Tablanormal"/>
    <w:uiPriority w:val="59"/>
    <w:rsid w:val="007F3179"/>
    <w:pPr>
      <w:tabs>
        <w:tab w:val="left" w:pos="720"/>
      </w:tabs>
      <w:spacing w:after="0"/>
      <w:jc w:val="both"/>
    </w:pPr>
    <w:rPr>
      <w:rFonts w:ascii="Times New Roman" w:eastAsia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7">
    <w:name w:val="index 7"/>
    <w:basedOn w:val="Normal"/>
    <w:next w:val="Normal"/>
    <w:autoRedefine/>
    <w:rsid w:val="007F3179"/>
    <w:pPr>
      <w:spacing w:after="0"/>
      <w:ind w:left="1540" w:hanging="220"/>
    </w:pPr>
    <w:rPr>
      <w:rFonts w:eastAsia="Times New Roman"/>
      <w:sz w:val="22"/>
    </w:rPr>
  </w:style>
  <w:style w:type="paragraph" w:styleId="Lista">
    <w:name w:val="List"/>
    <w:basedOn w:val="Normal"/>
    <w:rsid w:val="007F3179"/>
    <w:pPr>
      <w:tabs>
        <w:tab w:val="left" w:pos="720"/>
      </w:tabs>
      <w:spacing w:after="0"/>
      <w:ind w:left="360" w:hanging="360"/>
    </w:pPr>
    <w:rPr>
      <w:rFonts w:eastAsia="Times New Roman"/>
      <w:sz w:val="22"/>
    </w:rPr>
  </w:style>
  <w:style w:type="paragraph" w:styleId="Lista3">
    <w:name w:val="List 3"/>
    <w:basedOn w:val="Normal"/>
    <w:rsid w:val="007F3179"/>
    <w:pPr>
      <w:tabs>
        <w:tab w:val="left" w:pos="720"/>
      </w:tabs>
      <w:spacing w:after="0"/>
      <w:ind w:left="1080" w:hanging="360"/>
    </w:pPr>
    <w:rPr>
      <w:rFonts w:eastAsia="Times New Roman"/>
      <w:sz w:val="22"/>
    </w:rPr>
  </w:style>
  <w:style w:type="paragraph" w:styleId="Lista4">
    <w:name w:val="List 4"/>
    <w:basedOn w:val="Normal"/>
    <w:rsid w:val="007F3179"/>
    <w:pPr>
      <w:tabs>
        <w:tab w:val="left" w:pos="720"/>
      </w:tabs>
      <w:spacing w:after="0"/>
      <w:ind w:left="1440" w:hanging="360"/>
    </w:pPr>
    <w:rPr>
      <w:rFonts w:eastAsia="Times New Roman"/>
      <w:sz w:val="22"/>
    </w:rPr>
  </w:style>
  <w:style w:type="paragraph" w:styleId="Lista5">
    <w:name w:val="List 5"/>
    <w:basedOn w:val="Normal"/>
    <w:rsid w:val="007F3179"/>
    <w:pPr>
      <w:tabs>
        <w:tab w:val="left" w:pos="720"/>
      </w:tabs>
      <w:spacing w:after="0"/>
      <w:ind w:left="1800" w:hanging="360"/>
    </w:pPr>
    <w:rPr>
      <w:rFonts w:eastAsia="Times New Roman"/>
      <w:sz w:val="22"/>
    </w:rPr>
  </w:style>
  <w:style w:type="paragraph" w:styleId="Continuarlista">
    <w:name w:val="List Continue"/>
    <w:basedOn w:val="Normal"/>
    <w:rsid w:val="007F3179"/>
    <w:pPr>
      <w:tabs>
        <w:tab w:val="left" w:pos="720"/>
      </w:tabs>
      <w:spacing w:after="120"/>
      <w:ind w:left="360"/>
    </w:pPr>
    <w:rPr>
      <w:rFonts w:eastAsia="Times New Roman"/>
      <w:sz w:val="22"/>
    </w:rPr>
  </w:style>
  <w:style w:type="paragraph" w:styleId="Continuarlista2">
    <w:name w:val="List Continue 2"/>
    <w:basedOn w:val="Normal"/>
    <w:rsid w:val="007F3179"/>
    <w:pPr>
      <w:tabs>
        <w:tab w:val="left" w:pos="720"/>
      </w:tabs>
      <w:spacing w:after="120"/>
      <w:ind w:left="720"/>
    </w:pPr>
    <w:rPr>
      <w:rFonts w:eastAsia="Times New Roman"/>
      <w:sz w:val="22"/>
    </w:rPr>
  </w:style>
  <w:style w:type="paragraph" w:styleId="Continuarlista3">
    <w:name w:val="List Continue 3"/>
    <w:basedOn w:val="Normal"/>
    <w:rsid w:val="007F3179"/>
    <w:pPr>
      <w:tabs>
        <w:tab w:val="left" w:pos="720"/>
      </w:tabs>
      <w:spacing w:after="120"/>
      <w:ind w:left="1080"/>
    </w:pPr>
    <w:rPr>
      <w:rFonts w:eastAsia="Times New Roman"/>
      <w:sz w:val="22"/>
    </w:rPr>
  </w:style>
  <w:style w:type="paragraph" w:styleId="Continuarlista4">
    <w:name w:val="List Continue 4"/>
    <w:basedOn w:val="Normal"/>
    <w:rsid w:val="007F3179"/>
    <w:pPr>
      <w:tabs>
        <w:tab w:val="left" w:pos="720"/>
      </w:tabs>
      <w:spacing w:after="120"/>
      <w:ind w:left="1440"/>
    </w:pPr>
    <w:rPr>
      <w:rFonts w:eastAsia="Times New Roman"/>
      <w:sz w:val="22"/>
    </w:rPr>
  </w:style>
  <w:style w:type="paragraph" w:styleId="Continuarlista5">
    <w:name w:val="List Continue 5"/>
    <w:basedOn w:val="Normal"/>
    <w:rsid w:val="007F3179"/>
    <w:pPr>
      <w:tabs>
        <w:tab w:val="left" w:pos="720"/>
      </w:tabs>
      <w:spacing w:after="120"/>
      <w:ind w:left="1800"/>
    </w:pPr>
    <w:rPr>
      <w:rFonts w:eastAsia="Times New Roman"/>
      <w:sz w:val="22"/>
    </w:rPr>
  </w:style>
  <w:style w:type="paragraph" w:styleId="Encabezadodemensaje">
    <w:name w:val="Message Header"/>
    <w:basedOn w:val="Normal"/>
    <w:link w:val="EncabezadodemensajeCar"/>
    <w:rsid w:val="007F31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left" w:pos="720"/>
      </w:tabs>
      <w:spacing w:after="0"/>
      <w:ind w:left="1080" w:hanging="1080"/>
    </w:pPr>
    <w:rPr>
      <w:rFonts w:ascii="Arial" w:eastAsia="Times New Roman" w:hAnsi="Arial"/>
    </w:rPr>
  </w:style>
  <w:style w:type="character" w:customStyle="1" w:styleId="EncabezadodemensajeCar">
    <w:name w:val="Encabezado de mensaje Car"/>
    <w:basedOn w:val="Fuentedeprrafopredeter"/>
    <w:link w:val="Encabezadodemensaje"/>
    <w:rsid w:val="007F3179"/>
    <w:rPr>
      <w:rFonts w:ascii="Arial" w:eastAsia="Times New Roman" w:hAnsi="Arial" w:cs="Times New Roman"/>
      <w:szCs w:val="20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rsid w:val="007F3179"/>
    <w:pPr>
      <w:tabs>
        <w:tab w:val="left" w:pos="720"/>
      </w:tabs>
      <w:spacing w:after="0"/>
    </w:pPr>
    <w:rPr>
      <w:rFonts w:eastAsia="Times New Roman"/>
      <w:sz w:val="22"/>
    </w:rPr>
  </w:style>
  <w:style w:type="character" w:customStyle="1" w:styleId="EncabezadodenotaCar">
    <w:name w:val="Encabezado de nota Car"/>
    <w:basedOn w:val="Fuentedeprrafopredeter"/>
    <w:link w:val="Encabezadodenota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Saludo">
    <w:name w:val="Salutation"/>
    <w:basedOn w:val="Normal"/>
    <w:next w:val="Normal"/>
    <w:link w:val="SaludoCar"/>
    <w:rsid w:val="007F3179"/>
    <w:pPr>
      <w:tabs>
        <w:tab w:val="left" w:pos="720"/>
      </w:tabs>
      <w:spacing w:after="0"/>
    </w:pPr>
    <w:rPr>
      <w:rFonts w:eastAsia="Times New Roman"/>
      <w:sz w:val="22"/>
    </w:rPr>
  </w:style>
  <w:style w:type="character" w:customStyle="1" w:styleId="SaludoCar">
    <w:name w:val="Saludo Car"/>
    <w:basedOn w:val="Fuentedeprrafopredeter"/>
    <w:link w:val="Saludo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Firma">
    <w:name w:val="Signature"/>
    <w:basedOn w:val="Normal"/>
    <w:link w:val="FirmaCar"/>
    <w:rsid w:val="007F3179"/>
    <w:pPr>
      <w:tabs>
        <w:tab w:val="left" w:pos="720"/>
      </w:tabs>
      <w:spacing w:after="0"/>
      <w:ind w:left="4320"/>
    </w:pPr>
    <w:rPr>
      <w:rFonts w:eastAsia="Times New Roman"/>
      <w:sz w:val="22"/>
    </w:rPr>
  </w:style>
  <w:style w:type="character" w:customStyle="1" w:styleId="FirmaCar">
    <w:name w:val="Firma Car"/>
    <w:basedOn w:val="Fuentedeprrafopredeter"/>
    <w:link w:val="Firma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Subttulo">
    <w:name w:val="Subtitle"/>
    <w:basedOn w:val="Normal"/>
    <w:link w:val="SubttuloCar"/>
    <w:qFormat/>
    <w:rsid w:val="007F3179"/>
    <w:pPr>
      <w:tabs>
        <w:tab w:val="left" w:pos="720"/>
      </w:tabs>
      <w:spacing w:after="60"/>
      <w:jc w:val="center"/>
      <w:outlineLvl w:val="1"/>
    </w:pPr>
    <w:rPr>
      <w:rFonts w:ascii="Arial" w:eastAsia="Times New Roman" w:hAnsi="Arial"/>
    </w:rPr>
  </w:style>
  <w:style w:type="character" w:customStyle="1" w:styleId="SubttuloCar">
    <w:name w:val="Subtítulo Car"/>
    <w:basedOn w:val="Fuentedeprrafopredeter"/>
    <w:link w:val="Subttulo"/>
    <w:rsid w:val="007F3179"/>
    <w:rPr>
      <w:rFonts w:ascii="Arial" w:eastAsia="Times New Roman" w:hAnsi="Arial" w:cs="Times New Roman"/>
      <w:szCs w:val="20"/>
    </w:rPr>
  </w:style>
  <w:style w:type="paragraph" w:styleId="Ttulo">
    <w:name w:val="Title"/>
    <w:basedOn w:val="Normal"/>
    <w:link w:val="TtuloCar"/>
    <w:rsid w:val="007F3179"/>
    <w:pPr>
      <w:tabs>
        <w:tab w:val="left" w:pos="720"/>
      </w:tabs>
      <w:spacing w:before="240" w:after="60"/>
      <w:jc w:val="center"/>
      <w:outlineLvl w:val="0"/>
    </w:pPr>
    <w:rPr>
      <w:rFonts w:ascii="Arial" w:eastAsia="Times New Roman" w:hAnsi="Arial"/>
      <w:b/>
      <w:kern w:val="28"/>
      <w:sz w:val="32"/>
    </w:rPr>
  </w:style>
  <w:style w:type="character" w:customStyle="1" w:styleId="TtuloCar">
    <w:name w:val="Título Car"/>
    <w:basedOn w:val="Fuentedeprrafopredeter"/>
    <w:link w:val="Ttulo"/>
    <w:rsid w:val="007F3179"/>
    <w:rPr>
      <w:rFonts w:ascii="Arial" w:eastAsia="Times New Roman" w:hAnsi="Arial" w:cs="Times New Roman"/>
      <w:b/>
      <w:kern w:val="28"/>
      <w:sz w:val="32"/>
      <w:szCs w:val="20"/>
    </w:rPr>
  </w:style>
  <w:style w:type="character" w:styleId="Refdecomentario">
    <w:name w:val="annotation reference"/>
    <w:basedOn w:val="Fuentedeprrafopredeter"/>
    <w:rsid w:val="007F317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F3179"/>
    <w:pPr>
      <w:spacing w:after="0"/>
    </w:pPr>
    <w:rPr>
      <w:rFonts w:eastAsia="Times New Roman"/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7F3179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F31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F317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ble">
    <w:name w:val="Table"/>
    <w:basedOn w:val="Normal"/>
    <w:rsid w:val="007F3179"/>
    <w:pPr>
      <w:numPr>
        <w:numId w:val="12"/>
      </w:numPr>
      <w:tabs>
        <w:tab w:val="clear" w:pos="1080"/>
        <w:tab w:val="num" w:pos="1440"/>
      </w:tabs>
      <w:spacing w:after="0"/>
      <w:ind w:left="1080"/>
    </w:pPr>
    <w:rPr>
      <w:rFonts w:ascii="Arial" w:eastAsia="Times New Roman" w:hAnsi="Arial"/>
    </w:rPr>
  </w:style>
  <w:style w:type="paragraph" w:customStyle="1" w:styleId="Text">
    <w:name w:val="Text"/>
    <w:basedOn w:val="Normal"/>
    <w:rsid w:val="007F3179"/>
    <w:pPr>
      <w:widowControl w:val="0"/>
      <w:spacing w:after="0" w:line="252" w:lineRule="auto"/>
      <w:ind w:firstLine="240"/>
    </w:pPr>
    <w:rPr>
      <w:rFonts w:eastAsia="Times New Roman"/>
      <w:sz w:val="20"/>
    </w:rPr>
  </w:style>
  <w:style w:type="paragraph" w:customStyle="1" w:styleId="References">
    <w:name w:val="References"/>
    <w:basedOn w:val="Listaconnmeros"/>
    <w:rsid w:val="007F3179"/>
    <w:pPr>
      <w:numPr>
        <w:numId w:val="13"/>
      </w:numPr>
      <w:tabs>
        <w:tab w:val="clear" w:pos="720"/>
      </w:tabs>
    </w:pPr>
    <w:rPr>
      <w:sz w:val="16"/>
    </w:rPr>
  </w:style>
  <w:style w:type="paragraph" w:styleId="TtuloTDC">
    <w:name w:val="TOC Heading"/>
    <w:basedOn w:val="Ttulo1"/>
    <w:next w:val="Normal"/>
    <w:uiPriority w:val="39"/>
    <w:unhideWhenUsed/>
    <w:rsid w:val="00D20C24"/>
    <w:pPr>
      <w:keepLines/>
      <w:spacing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customStyle="1" w:styleId="equation">
    <w:name w:val="equation"/>
    <w:basedOn w:val="Normal"/>
    <w:rsid w:val="00075370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Times New Roman" w:hAnsi="Symbol" w:cs="Symbol"/>
      <w:sz w:val="20"/>
    </w:rPr>
  </w:style>
  <w:style w:type="paragraph" w:customStyle="1" w:styleId="tablecolhead">
    <w:name w:val="table col head"/>
    <w:basedOn w:val="Normal"/>
    <w:rsid w:val="00075370"/>
    <w:pPr>
      <w:spacing w:after="0"/>
      <w:jc w:val="center"/>
    </w:pPr>
    <w:rPr>
      <w:rFonts w:eastAsia="Times New Roma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075370"/>
    <w:rPr>
      <w:i/>
      <w:iCs/>
      <w:sz w:val="15"/>
      <w:szCs w:val="15"/>
    </w:rPr>
  </w:style>
  <w:style w:type="paragraph" w:customStyle="1" w:styleId="tablecopy">
    <w:name w:val="table copy"/>
    <w:rsid w:val="00075370"/>
    <w:pPr>
      <w:spacing w:after="0"/>
      <w:jc w:val="both"/>
    </w:pPr>
    <w:rPr>
      <w:rFonts w:ascii="Times New Roman" w:eastAsia="Times New Roman" w:hAnsi="Times New Roman"/>
      <w:noProof/>
      <w:sz w:val="16"/>
      <w:szCs w:val="16"/>
    </w:rPr>
  </w:style>
  <w:style w:type="character" w:styleId="Textoennegrita">
    <w:name w:val="Strong"/>
    <w:qFormat/>
    <w:rsid w:val="00075370"/>
    <w:rPr>
      <w:b/>
      <w:bCs/>
    </w:rPr>
  </w:style>
  <w:style w:type="paragraph" w:customStyle="1" w:styleId="Copyright">
    <w:name w:val="Copyright"/>
    <w:basedOn w:val="Normal"/>
    <w:qFormat/>
    <w:rsid w:val="000A6261"/>
    <w:pPr>
      <w:spacing w:after="0"/>
    </w:pPr>
    <w:rPr>
      <w:rFonts w:ascii="Arial" w:hAnsi="Arial"/>
      <w:b/>
      <w:color w:val="FFFFFF" w:themeColor="background1"/>
      <w:sz w:val="28"/>
    </w:rPr>
  </w:style>
  <w:style w:type="paragraph" w:customStyle="1" w:styleId="CIGREtext">
    <w:name w:val="CIGRE_text"/>
    <w:basedOn w:val="Normal"/>
    <w:rsid w:val="00AE13E5"/>
    <w:pPr>
      <w:tabs>
        <w:tab w:val="left" w:pos="720"/>
      </w:tabs>
      <w:spacing w:after="180"/>
    </w:pPr>
    <w:rPr>
      <w:rFonts w:eastAsia="Times New Roman"/>
      <w:sz w:val="22"/>
    </w:rPr>
  </w:style>
  <w:style w:type="paragraph" w:customStyle="1" w:styleId="CIGREChapterTitle">
    <w:name w:val="CIGRE_Chapter_Title"/>
    <w:basedOn w:val="Normal"/>
    <w:rsid w:val="00AE13E5"/>
    <w:pPr>
      <w:tabs>
        <w:tab w:val="num" w:pos="720"/>
      </w:tabs>
      <w:spacing w:after="120"/>
      <w:ind w:left="720" w:hanging="720"/>
    </w:pPr>
    <w:rPr>
      <w:rFonts w:ascii="Arial" w:eastAsia="Times New Roman" w:hAnsi="Arial"/>
      <w:b/>
      <w:sz w:val="32"/>
    </w:rPr>
  </w:style>
  <w:style w:type="paragraph" w:customStyle="1" w:styleId="CIGREHeading2">
    <w:name w:val="CIGRE_Heading_2"/>
    <w:basedOn w:val="Ttulo2"/>
    <w:rsid w:val="00AE13E5"/>
    <w:pPr>
      <w:numPr>
        <w:ilvl w:val="0"/>
        <w:numId w:val="0"/>
      </w:numPr>
      <w:tabs>
        <w:tab w:val="num" w:pos="720"/>
      </w:tabs>
      <w:spacing w:before="0" w:after="120"/>
      <w:ind w:left="720" w:hanging="720"/>
    </w:pPr>
    <w:rPr>
      <w:rFonts w:eastAsia="Times New Roman" w:cs="Times New Roman"/>
      <w:szCs w:val="20"/>
    </w:rPr>
  </w:style>
  <w:style w:type="paragraph" w:customStyle="1" w:styleId="CIGREHeading3">
    <w:name w:val="CIGRE_Heading_3"/>
    <w:basedOn w:val="Normal"/>
    <w:rsid w:val="00AE13E5"/>
    <w:pPr>
      <w:tabs>
        <w:tab w:val="num" w:pos="720"/>
      </w:tabs>
      <w:spacing w:after="120"/>
      <w:ind w:left="720" w:hanging="720"/>
    </w:pPr>
    <w:rPr>
      <w:rFonts w:ascii="Arial" w:eastAsia="Times New Roman" w:hAnsi="Arial"/>
      <w:b/>
      <w:sz w:val="22"/>
      <w:szCs w:val="22"/>
    </w:rPr>
  </w:style>
  <w:style w:type="paragraph" w:customStyle="1" w:styleId="CIGREHeading4">
    <w:name w:val="CIGRE_Heading_4"/>
    <w:rsid w:val="00AE13E5"/>
    <w:pPr>
      <w:tabs>
        <w:tab w:val="left" w:pos="720"/>
      </w:tabs>
      <w:spacing w:after="120"/>
      <w:ind w:left="720" w:hanging="720"/>
    </w:pPr>
    <w:rPr>
      <w:rFonts w:ascii="Times New Roman" w:eastAsia="Times New Roman" w:hAnsi="Times New Roman"/>
      <w:i/>
      <w:sz w:val="22"/>
      <w:szCs w:val="22"/>
    </w:rPr>
  </w:style>
  <w:style w:type="paragraph" w:customStyle="1" w:styleId="HeadingA1">
    <w:name w:val="Heading A1"/>
    <w:basedOn w:val="Ttulo1"/>
    <w:next w:val="Normal"/>
    <w:qFormat/>
    <w:rsid w:val="004E1808"/>
    <w:pPr>
      <w:pageBreakBefore/>
      <w:numPr>
        <w:numId w:val="17"/>
      </w:numPr>
    </w:pPr>
    <w:rPr>
      <w:szCs w:val="24"/>
    </w:rPr>
  </w:style>
  <w:style w:type="paragraph" w:customStyle="1" w:styleId="HeadingA2">
    <w:name w:val="Heading A2"/>
    <w:basedOn w:val="Ttulo2"/>
    <w:next w:val="Normal"/>
    <w:qFormat/>
    <w:rsid w:val="004E1808"/>
    <w:pPr>
      <w:numPr>
        <w:numId w:val="17"/>
      </w:numPr>
    </w:pPr>
  </w:style>
  <w:style w:type="paragraph" w:customStyle="1" w:styleId="HeadingA3">
    <w:name w:val="Heading A3"/>
    <w:basedOn w:val="Ttulo3"/>
    <w:next w:val="Normal"/>
    <w:qFormat/>
    <w:rsid w:val="004E1808"/>
    <w:pPr>
      <w:numPr>
        <w:numId w:val="17"/>
      </w:numPr>
    </w:pPr>
  </w:style>
  <w:style w:type="paragraph" w:customStyle="1" w:styleId="HeadingA4">
    <w:name w:val="Heading A4"/>
    <w:basedOn w:val="Ttulo3"/>
    <w:next w:val="Normal"/>
    <w:qFormat/>
    <w:rsid w:val="004E1808"/>
    <w:pPr>
      <w:numPr>
        <w:ilvl w:val="3"/>
        <w:numId w:val="17"/>
      </w:numPr>
    </w:pPr>
  </w:style>
  <w:style w:type="paragraph" w:customStyle="1" w:styleId="APARRAFO1">
    <w:name w:val="APARRAFO 1"/>
    <w:basedOn w:val="Normal"/>
    <w:qFormat/>
    <w:rsid w:val="00B0550F"/>
    <w:pPr>
      <w:spacing w:before="120" w:after="120"/>
      <w:ind w:left="709" w:firstLine="709"/>
    </w:pPr>
    <w:rPr>
      <w:rFonts w:ascii="Arial Unicode MS" w:eastAsia="Arial Unicode MS" w:hAnsi="Arial Unicode MS" w:cstheme="minorBidi"/>
      <w:sz w:val="22"/>
      <w:szCs w:val="22"/>
      <w:lang w:val="es-PE"/>
    </w:rPr>
  </w:style>
  <w:style w:type="paragraph" w:customStyle="1" w:styleId="ACODIGO">
    <w:name w:val="ACODIGO"/>
    <w:basedOn w:val="APARRAFO1"/>
    <w:qFormat/>
    <w:rsid w:val="00AE6A58"/>
    <w:pPr>
      <w:framePr w:wrap="around" w:vAnchor="text" w:hAnchor="text" w:y="1"/>
      <w:pBdr>
        <w:top w:val="single" w:sz="2" w:space="1" w:color="5F497A" w:themeColor="accent4" w:themeShade="BF"/>
        <w:left w:val="single" w:sz="2" w:space="4" w:color="5F497A" w:themeColor="accent4" w:themeShade="BF"/>
        <w:bottom w:val="single" w:sz="2" w:space="1" w:color="5F497A" w:themeColor="accent4" w:themeShade="BF"/>
        <w:right w:val="single" w:sz="2" w:space="4" w:color="5F497A" w:themeColor="accent4" w:themeShade="BF"/>
      </w:pBdr>
      <w:shd w:val="clear" w:color="auto" w:fill="F5F2F8"/>
      <w:tabs>
        <w:tab w:val="left" w:pos="284"/>
      </w:tabs>
      <w:spacing w:before="0" w:after="0"/>
      <w:ind w:left="0" w:firstLine="0"/>
    </w:pPr>
    <w:rPr>
      <w:rFonts w:ascii="Courier New" w:hAnsi="Courier New"/>
      <w:sz w:val="16"/>
    </w:rPr>
  </w:style>
  <w:style w:type="paragraph" w:styleId="HTMLconformatoprevio">
    <w:name w:val="HTML Preformatted"/>
    <w:basedOn w:val="Normal"/>
    <w:link w:val="HTMLconformatoprevioCar"/>
    <w:unhideWhenUsed/>
    <w:rsid w:val="00EA2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rsid w:val="00EA2EEC"/>
    <w:rPr>
      <w:rFonts w:ascii="Courier New" w:eastAsia="Times New Roman" w:hAnsi="Courier New" w:cs="Courier New"/>
      <w:sz w:val="20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rsid w:val="00613E59"/>
    <w:pPr>
      <w:spacing w:after="0"/>
    </w:pPr>
  </w:style>
  <w:style w:type="paragraph" w:styleId="NormalWeb">
    <w:name w:val="Normal (Web)"/>
    <w:basedOn w:val="Normal"/>
    <w:uiPriority w:val="99"/>
    <w:unhideWhenUsed/>
    <w:rsid w:val="00370D57"/>
    <w:pPr>
      <w:spacing w:before="100" w:beforeAutospacing="1" w:after="100" w:afterAutospacing="1"/>
      <w:jc w:val="left"/>
    </w:pPr>
    <w:rPr>
      <w:rFonts w:eastAsia="Times New Roman"/>
      <w:szCs w:val="24"/>
      <w:lang w:val="es-PE" w:eastAsia="es-PE"/>
    </w:rPr>
  </w:style>
  <w:style w:type="paragraph" w:customStyle="1" w:styleId="WW-PlainText">
    <w:name w:val="WW-Plain Text"/>
    <w:basedOn w:val="Normal"/>
    <w:rsid w:val="00370D57"/>
    <w:pPr>
      <w:suppressAutoHyphens/>
      <w:spacing w:after="0"/>
      <w:jc w:val="left"/>
    </w:pPr>
    <w:rPr>
      <w:rFonts w:ascii="Courier New" w:eastAsia="Times New Roman" w:hAnsi="Courier New"/>
      <w:sz w:val="20"/>
      <w:lang w:val="es-AR" w:eastAsia="es-ES"/>
    </w:rPr>
  </w:style>
  <w:style w:type="character" w:customStyle="1" w:styleId="a1">
    <w:name w:val="a1"/>
    <w:rsid w:val="00370D57"/>
    <w:rPr>
      <w:color w:val="008000"/>
    </w:rPr>
  </w:style>
  <w:style w:type="character" w:styleId="MquinadeescribirHTML">
    <w:name w:val="HTML Typewriter"/>
    <w:basedOn w:val="Fuentedeprrafopredeter"/>
    <w:rsid w:val="00370D57"/>
    <w:rPr>
      <w:rFonts w:ascii="Arial Unicode MS" w:eastAsia="Arial Unicode MS" w:hAnsi="Arial Unicode MS" w:cs="Arial Unicode MS"/>
      <w:sz w:val="20"/>
      <w:szCs w:val="20"/>
    </w:rPr>
  </w:style>
  <w:style w:type="character" w:styleId="nfasis">
    <w:name w:val="Emphasis"/>
    <w:basedOn w:val="Fuentedeprrafopredeter"/>
    <w:qFormat/>
    <w:rsid w:val="00370D57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370D57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 w:val="22"/>
      <w:szCs w:val="22"/>
      <w:lang w:val="es-PE"/>
    </w:rPr>
  </w:style>
  <w:style w:type="paragraph" w:customStyle="1" w:styleId="ATitulo1">
    <w:name w:val="ATitulo 1"/>
    <w:basedOn w:val="ATitulo0"/>
    <w:qFormat/>
    <w:rsid w:val="00370D57"/>
    <w:pPr>
      <w:numPr>
        <w:numId w:val="0"/>
      </w:numPr>
      <w:ind w:left="397" w:right="-28"/>
      <w:jc w:val="right"/>
      <w:outlineLvl w:val="1"/>
    </w:pPr>
    <w:rPr>
      <w:rFonts w:ascii="Arial" w:hAnsi="Arial"/>
      <w:sz w:val="28"/>
    </w:rPr>
  </w:style>
  <w:style w:type="paragraph" w:customStyle="1" w:styleId="ATitulo0">
    <w:name w:val="ATitulo 0"/>
    <w:basedOn w:val="Normal"/>
    <w:rsid w:val="00370D57"/>
    <w:pPr>
      <w:numPr>
        <w:numId w:val="18"/>
      </w:numPr>
      <w:spacing w:before="120" w:after="360"/>
      <w:jc w:val="center"/>
    </w:pPr>
    <w:rPr>
      <w:rFonts w:ascii="Comic Sans MS" w:eastAsia="Times New Roman" w:hAnsi="Comic Sans MS" w:cs="Courier New"/>
      <w:b/>
      <w:color w:val="000066"/>
      <w:sz w:val="32"/>
      <w:szCs w:val="32"/>
      <w:lang w:val="es-ES" w:eastAsia="es-ES"/>
    </w:rPr>
  </w:style>
  <w:style w:type="paragraph" w:customStyle="1" w:styleId="ATitulo3">
    <w:name w:val="ATitulo 3"/>
    <w:basedOn w:val="Normal"/>
    <w:next w:val="Normal"/>
    <w:autoRedefine/>
    <w:rsid w:val="00370D57"/>
    <w:pPr>
      <w:keepNext/>
      <w:widowControl w:val="0"/>
      <w:tabs>
        <w:tab w:val="num" w:pos="680"/>
      </w:tabs>
      <w:spacing w:before="240" w:after="120"/>
      <w:ind w:left="567" w:hanging="567"/>
      <w:outlineLvl w:val="3"/>
    </w:pPr>
    <w:rPr>
      <w:rFonts w:ascii="Arial Unicode MS" w:eastAsia="Arial Unicode MS" w:hAnsi="Arial Unicode MS" w:cs="Arial Unicode MS"/>
      <w:b/>
      <w:bCs/>
      <w:caps/>
      <w:noProof/>
      <w:color w:val="333333"/>
      <w:sz w:val="28"/>
      <w:szCs w:val="28"/>
      <w:lang w:val="es-ES" w:eastAsia="es-ES"/>
    </w:rPr>
  </w:style>
  <w:style w:type="paragraph" w:customStyle="1" w:styleId="ATitulo4">
    <w:name w:val="ATitulo 4"/>
    <w:basedOn w:val="ATitulo3"/>
    <w:next w:val="Normal"/>
    <w:autoRedefine/>
    <w:rsid w:val="00370D57"/>
    <w:pPr>
      <w:numPr>
        <w:ilvl w:val="4"/>
      </w:numPr>
      <w:tabs>
        <w:tab w:val="num" w:pos="567"/>
        <w:tab w:val="num" w:pos="680"/>
      </w:tabs>
      <w:ind w:left="567" w:hanging="567"/>
      <w:outlineLvl w:val="4"/>
    </w:pPr>
    <w:rPr>
      <w:caps w:val="0"/>
      <w:smallCaps/>
    </w:rPr>
  </w:style>
  <w:style w:type="paragraph" w:customStyle="1" w:styleId="ATitulo5">
    <w:name w:val="ATitulo 5"/>
    <w:basedOn w:val="ATitulo4"/>
    <w:next w:val="Normal"/>
    <w:autoRedefine/>
    <w:rsid w:val="00370D57"/>
    <w:pPr>
      <w:numPr>
        <w:ilvl w:val="5"/>
      </w:numPr>
      <w:tabs>
        <w:tab w:val="num" w:pos="567"/>
      </w:tabs>
      <w:ind w:left="567" w:hanging="567"/>
      <w:outlineLvl w:val="5"/>
    </w:pPr>
  </w:style>
  <w:style w:type="paragraph" w:customStyle="1" w:styleId="APNumeracin1">
    <w:name w:val="APNumeración 1"/>
    <w:basedOn w:val="Normal"/>
    <w:autoRedefine/>
    <w:rsid w:val="001E3A78"/>
    <w:pPr>
      <w:widowControl w:val="0"/>
      <w:numPr>
        <w:numId w:val="31"/>
      </w:numPr>
      <w:tabs>
        <w:tab w:val="num" w:pos="567"/>
      </w:tabs>
      <w:spacing w:after="0" w:line="220" w:lineRule="exact"/>
      <w:outlineLvl w:val="6"/>
    </w:pPr>
    <w:rPr>
      <w:rFonts w:ascii="Arial Unicode MS" w:eastAsia="Arial Unicode MS" w:hAnsi="Arial Unicode MS" w:cs="Arial Unicode MS"/>
      <w:sz w:val="20"/>
      <w:szCs w:val="24"/>
      <w:lang w:val="es-MX" w:eastAsia="es-ES"/>
    </w:rPr>
  </w:style>
  <w:style w:type="paragraph" w:customStyle="1" w:styleId="APNumeracion2">
    <w:name w:val="APNumeracion 2"/>
    <w:basedOn w:val="APNumeracin1"/>
    <w:autoRedefine/>
    <w:rsid w:val="00370D57"/>
    <w:pPr>
      <w:numPr>
        <w:ilvl w:val="7"/>
      </w:numPr>
      <w:tabs>
        <w:tab w:val="num" w:pos="567"/>
      </w:tabs>
      <w:ind w:left="567" w:hanging="567"/>
      <w:outlineLvl w:val="7"/>
    </w:pPr>
  </w:style>
  <w:style w:type="paragraph" w:customStyle="1" w:styleId="APNumeracin3">
    <w:name w:val="APNumeración 3"/>
    <w:basedOn w:val="APNumeracion2"/>
    <w:autoRedefine/>
    <w:rsid w:val="00370D57"/>
    <w:pPr>
      <w:numPr>
        <w:ilvl w:val="8"/>
      </w:numPr>
      <w:tabs>
        <w:tab w:val="num" w:pos="567"/>
      </w:tabs>
      <w:ind w:left="567" w:hanging="567"/>
      <w:outlineLvl w:val="8"/>
    </w:pPr>
  </w:style>
  <w:style w:type="paragraph" w:customStyle="1" w:styleId="ATitulo2">
    <w:name w:val="ATitulo 2"/>
    <w:basedOn w:val="Normal"/>
    <w:next w:val="Normal"/>
    <w:autoRedefine/>
    <w:rsid w:val="00370D57"/>
    <w:pPr>
      <w:keepNext/>
      <w:widowControl w:val="0"/>
      <w:numPr>
        <w:ilvl w:val="2"/>
        <w:numId w:val="20"/>
      </w:numPr>
      <w:spacing w:before="240" w:after="120"/>
      <w:outlineLvl w:val="2"/>
    </w:pPr>
    <w:rPr>
      <w:rFonts w:ascii="Arial Unicode MS" w:eastAsia="Arial Unicode MS" w:hAnsi="Arial Unicode MS" w:cs="Arial Unicode MS"/>
      <w:b/>
      <w:caps/>
      <w:noProof/>
      <w:color w:val="4B4A4C"/>
      <w:sz w:val="28"/>
      <w:szCs w:val="28"/>
      <w:lang w:val="es-ES" w:eastAsia="es-ES"/>
    </w:rPr>
  </w:style>
  <w:style w:type="paragraph" w:customStyle="1" w:styleId="AParrafo10">
    <w:name w:val="AParrafo 1"/>
    <w:link w:val="AParrafo1Car"/>
    <w:autoRedefine/>
    <w:rsid w:val="00370D57"/>
    <w:pPr>
      <w:widowControl w:val="0"/>
      <w:spacing w:before="120" w:after="120" w:line="220" w:lineRule="exact"/>
      <w:ind w:left="567"/>
      <w:jc w:val="both"/>
    </w:pPr>
    <w:rPr>
      <w:rFonts w:ascii="Arial Unicode MS" w:eastAsia="Arial Unicode MS" w:hAnsi="Arial Unicode MS" w:cs="Arial Unicode MS"/>
      <w:color w:val="000000"/>
      <w:sz w:val="20"/>
      <w:lang w:val="es-PE" w:eastAsia="es-ES"/>
    </w:rPr>
  </w:style>
  <w:style w:type="character" w:customStyle="1" w:styleId="AParrafo1Car">
    <w:name w:val="AParrafo 1 Car"/>
    <w:link w:val="AParrafo10"/>
    <w:rsid w:val="00370D57"/>
    <w:rPr>
      <w:rFonts w:ascii="Arial Unicode MS" w:eastAsia="Arial Unicode MS" w:hAnsi="Arial Unicode MS" w:cs="Arial Unicode MS"/>
      <w:color w:val="000000"/>
      <w:sz w:val="20"/>
      <w:lang w:val="es-PE" w:eastAsia="es-ES"/>
    </w:rPr>
  </w:style>
  <w:style w:type="paragraph" w:customStyle="1" w:styleId="Agrafico">
    <w:name w:val="Agrafico"/>
    <w:basedOn w:val="Normal"/>
    <w:qFormat/>
    <w:rsid w:val="00370D57"/>
    <w:pPr>
      <w:spacing w:after="0"/>
      <w:ind w:left="567"/>
      <w:jc w:val="center"/>
    </w:pPr>
    <w:rPr>
      <w:rFonts w:ascii="Arial" w:eastAsia="Times New Roman" w:hAnsi="Arial" w:cs="Arial"/>
      <w:noProof/>
      <w:color w:val="555555"/>
      <w:sz w:val="18"/>
      <w:szCs w:val="18"/>
      <w:lang w:val="es-ES" w:eastAsia="es-ES"/>
    </w:rPr>
  </w:style>
  <w:style w:type="paragraph" w:customStyle="1" w:styleId="ACodigo0">
    <w:name w:val="ACodigo"/>
    <w:basedOn w:val="Normal"/>
    <w:link w:val="ACodigoCar"/>
    <w:autoRedefine/>
    <w:rsid w:val="00370D57"/>
    <w:pPr>
      <w:widowControl w:val="0"/>
      <w:pBdr>
        <w:top w:val="single" w:sz="4" w:space="1" w:color="33CCCC"/>
        <w:left w:val="single" w:sz="4" w:space="4" w:color="33CCCC"/>
        <w:bottom w:val="single" w:sz="4" w:space="1" w:color="33CCCC"/>
        <w:right w:val="single" w:sz="4" w:space="4" w:color="33CCCC"/>
      </w:pBdr>
      <w:shd w:val="clear" w:color="auto" w:fill="F9F9F9"/>
      <w:tabs>
        <w:tab w:val="left" w:pos="284"/>
      </w:tabs>
      <w:spacing w:after="0"/>
      <w:ind w:left="567"/>
    </w:pPr>
    <w:rPr>
      <w:rFonts w:ascii="Courier New" w:eastAsia="Arial Unicode MS" w:hAnsi="Courier New" w:cs="Arial Unicode MS"/>
      <w:color w:val="333333"/>
      <w:spacing w:val="-14"/>
      <w:sz w:val="20"/>
      <w:lang w:val="es-ES" w:eastAsia="es-ES"/>
    </w:rPr>
  </w:style>
  <w:style w:type="character" w:customStyle="1" w:styleId="ACodigoCar">
    <w:name w:val="ACodigo Car"/>
    <w:link w:val="ACodigo0"/>
    <w:rsid w:val="00370D57"/>
    <w:rPr>
      <w:rFonts w:ascii="Courier New" w:eastAsia="Arial Unicode MS" w:hAnsi="Courier New" w:cs="Arial Unicode MS"/>
      <w:color w:val="333333"/>
      <w:spacing w:val="-14"/>
      <w:sz w:val="20"/>
      <w:shd w:val="clear" w:color="auto" w:fill="F9F9F9"/>
      <w:lang w:val="es-ES" w:eastAsia="es-ES"/>
    </w:rPr>
  </w:style>
  <w:style w:type="paragraph" w:customStyle="1" w:styleId="ALista2">
    <w:name w:val="ALista 2"/>
    <w:basedOn w:val="Normal"/>
    <w:link w:val="ALista2Car"/>
    <w:autoRedefine/>
    <w:rsid w:val="00370D57"/>
    <w:pPr>
      <w:widowControl w:val="0"/>
      <w:numPr>
        <w:numId w:val="19"/>
      </w:numPr>
      <w:tabs>
        <w:tab w:val="clear" w:pos="1040"/>
        <w:tab w:val="left" w:pos="1134"/>
      </w:tabs>
      <w:spacing w:after="0" w:line="220" w:lineRule="exact"/>
      <w:ind w:left="1134" w:hanging="567"/>
    </w:pPr>
    <w:rPr>
      <w:rFonts w:ascii="Arial Unicode MS" w:eastAsia="Arial Unicode MS" w:hAnsi="Arial Unicode MS" w:cs="Arial Unicode MS"/>
      <w:noProof/>
      <w:sz w:val="20"/>
      <w:lang w:val="es-MX" w:eastAsia="es-ES"/>
    </w:rPr>
  </w:style>
  <w:style w:type="character" w:customStyle="1" w:styleId="ALista2Car">
    <w:name w:val="ALista 2 Car"/>
    <w:link w:val="ALista2"/>
    <w:rsid w:val="00370D57"/>
    <w:rPr>
      <w:rFonts w:ascii="Arial Unicode MS" w:eastAsia="Arial Unicode MS" w:hAnsi="Arial Unicode MS" w:cs="Arial Unicode MS"/>
      <w:noProof/>
      <w:sz w:val="20"/>
      <w:lang w:val="es-MX"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96BB7"/>
    <w:pPr>
      <w:tabs>
        <w:tab w:val="left" w:pos="720"/>
      </w:tabs>
      <w:spacing w:after="0"/>
      <w:jc w:val="both"/>
    </w:pPr>
    <w:rPr>
      <w:rFonts w:ascii="Times New Roman" w:eastAsia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nhideWhenUsed/>
    <w:rsid w:val="001E3A78"/>
  </w:style>
  <w:style w:type="character" w:styleId="Mencinsinresolver">
    <w:name w:val="Unresolved Mention"/>
    <w:basedOn w:val="Fuentedeprrafopredeter"/>
    <w:uiPriority w:val="99"/>
    <w:semiHidden/>
    <w:unhideWhenUsed/>
    <w:rsid w:val="003E7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la_a306\Downloads\Practicas%20de%20Desarrollo%20de%20Aplicacion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24FC1489BC0B4BBE2708B9E62A3C45" ma:contentTypeVersion="15" ma:contentTypeDescription="Create a new document." ma:contentTypeScope="" ma:versionID="c5927df80f188af737057714d88d38ba">
  <xsd:schema xmlns:xsd="http://www.w3.org/2001/XMLSchema" xmlns:xs="http://www.w3.org/2001/XMLSchema" xmlns:p="http://schemas.microsoft.com/office/2006/metadata/properties" xmlns:ns3="6357494f-8b04-4955-b567-d543f159e1e1" xmlns:ns4="09ae9423-c938-4b1e-b3ca-3baa48e844e2" targetNamespace="http://schemas.microsoft.com/office/2006/metadata/properties" ma:root="true" ma:fieldsID="4c54f5278a7ac96c117d79619cb3a2a4" ns3:_="" ns4:_="">
    <xsd:import namespace="6357494f-8b04-4955-b567-d543f159e1e1"/>
    <xsd:import namespace="09ae9423-c938-4b1e-b3ca-3baa48e844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57494f-8b04-4955-b567-d543f159e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e9423-c938-4b1e-b3ca-3baa48e844e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DFS21</b:Tag>
    <b:SourceType>JournalArticle</b:SourceType>
    <b:Guid>{94B2618F-775C-45EC-A717-0DE9AB8473F4}</b:Guid>
    <b:Title>"A Study on the Performance of Java Virtual Machine Garbage Collectors</b:Title>
    <b:Year>2021</b:Year>
    <b:Author>
      <b:Author>
        <b:NameList>
          <b:Person>
            <b:Last>D. F. Silva</b:Last>
            <b:First>R.</b:First>
            <b:Middle>M. F. Lima, E. R. M. Madeira</b:Middle>
          </b:Person>
        </b:NameList>
      </b:Author>
    </b:Author>
    <b:JournalName>2021 IEEE International Conference on Software Testing, Verification and Validation Workshops (ICSTW)</b:JournalName>
    <b:Pages>23-31</b:Pages>
    <b:Volume>1</b:Volume>
    <b:Issue>35</b:Issue>
    <b:RefOrder>1</b:RefOrder>
  </b:Source>
  <b:Source>
    <b:Tag>Cay09</b:Tag>
    <b:SourceType>Book</b:SourceType>
    <b:Guid>{2D62EAF3-74C7-47D8-9D14-3D2B8E503A53}</b:Guid>
    <b:Author>
      <b:Author>
        <b:NameList>
          <b:Person>
            <b:Last>Hortsmann</b:Last>
            <b:First>Cay</b:First>
          </b:Person>
        </b:NameList>
      </b:Author>
    </b:Author>
    <b:Title>Big Java</b:Title>
    <b:Year>2009</b:Year>
    <b:City>San José</b:City>
    <b:Publisher>Pearson</b:Publisher>
    <b:RefOrder>2</b:RefOrder>
  </b:Source>
  <b:Source>
    <b:Tag>Cay19</b:Tag>
    <b:SourceType>Book</b:SourceType>
    <b:Guid>{73FD54E3-5BA8-4EEF-905F-3F2D3720EF8A}</b:Guid>
    <b:Title>Big Java: Early Objects</b:Title>
    <b:Year>2019</b:Year>
    <b:Author>
      <b:Author>
        <b:NameList>
          <b:Person>
            <b:Last>Hortsmann</b:Last>
            <b:First>Cay</b:First>
            <b:Middle>S.</b:Middle>
          </b:Person>
        </b:NameList>
      </b:Author>
    </b:Author>
    <b:City>Hoboken</b:City>
    <b:Publisher>John Wiley &amp; Sons</b:Publisher>
    <b:RefOrder>4</b:RefOrder>
  </b:Source>
  <b:Source>
    <b:Tag>Ora94</b:Tag>
    <b:SourceType>InternetSite</b:SourceType>
    <b:Guid>{5F22A3C9-90E6-4718-95A8-450B3F008369}</b:Guid>
    <b:Title>The Java™ Tutorials</b:Title>
    <b:Year>1994</b:Year>
    <b:Author>
      <b:Author>
        <b:NameList>
          <b:Person>
            <b:Last>Oracle</b:Last>
          </b:Person>
        </b:NameList>
      </b:Author>
    </b:Author>
    <b:ProductionCompany>Oracle</b:ProductionCompany>
    <b:YearAccessed>2024</b:YearAccessed>
    <b:MonthAccessed>07</b:MonthAccessed>
    <b:DayAccessed>28</b:DayAccessed>
    <b:URL>https://docs.oracle.com/javase/tutorial/index.html</b:URL>
    <b:RefOrder>3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57494f-8b04-4955-b567-d543f159e1e1" xsi:nil="true"/>
  </documentManagement>
</p:properties>
</file>

<file path=customXml/itemProps1.xml><?xml version="1.0" encoding="utf-8"?>
<ds:datastoreItem xmlns:ds="http://schemas.openxmlformats.org/officeDocument/2006/customXml" ds:itemID="{8FAE994F-32EE-4994-AD83-A7786787FC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AAFA46-9562-481A-8BD0-CB06A248CF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57494f-8b04-4955-b567-d543f159e1e1"/>
    <ds:schemaRef ds:uri="09ae9423-c938-4b1e-b3ca-3baa48e84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4126D1-9D9E-4EE5-BA6A-010DDF3D19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8D30A0-4E6D-42D2-9061-7E562F253D6E}">
  <ds:schemaRefs>
    <ds:schemaRef ds:uri="http://schemas.microsoft.com/office/2006/metadata/properties"/>
    <ds:schemaRef ds:uri="http://schemas.microsoft.com/office/infopath/2007/PartnerControls"/>
    <ds:schemaRef ds:uri="6357494f-8b04-4955-b567-d543f159e1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Practicas de Desarrollo de Aplicaciones.dotx</Template>
  <TotalTime>223</TotalTime>
  <Pages>7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Tennessee Valley Authority</Company>
  <LinksUpToDate>false</LinksUpToDate>
  <CharactersWithSpaces>2832</CharactersWithSpaces>
  <SharedDoc>false</SharedDoc>
  <HLinks>
    <vt:vector size="114" baseType="variant">
      <vt:variant>
        <vt:i4>5111834</vt:i4>
      </vt:variant>
      <vt:variant>
        <vt:i4>114</vt:i4>
      </vt:variant>
      <vt:variant>
        <vt:i4>0</vt:i4>
      </vt:variant>
      <vt:variant>
        <vt:i4>5</vt:i4>
      </vt:variant>
      <vt:variant>
        <vt:lpwstr>https://github.com/SantiagoCusirramosChiri/Universidad---4toSemestre/tree/main/Lenguaje de Programacion III/2da fase</vt:lpwstr>
      </vt:variant>
      <vt:variant>
        <vt:lpwstr/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_Toc180650899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_Toc180650898</vt:lpwstr>
      </vt:variant>
      <vt:variant>
        <vt:i4>1048636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_Toc180650897</vt:lpwstr>
      </vt:variant>
      <vt:variant>
        <vt:i4>1048636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_Toc180650896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_Toc180650895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_Toc180650894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_Toc180650893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_Toc180650892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_Toc180650891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_Toc180650890</vt:lpwstr>
      </vt:variant>
      <vt:variant>
        <vt:i4>1114172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_Toc180650889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_Toc180650888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_Toc180650887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_Toc180650886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_Toc180650885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_Toc180650884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_Toc180650883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_Toc180650882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A 306</dc:creator>
  <cp:keywords/>
  <dc:description/>
  <cp:lastModifiedBy>SANTIAGO JESUS CUSIRRAMOS CHIRI</cp:lastModifiedBy>
  <cp:revision>10</cp:revision>
  <cp:lastPrinted>2024-11-19T18:03:00Z</cp:lastPrinted>
  <dcterms:created xsi:type="dcterms:W3CDTF">2024-10-24T13:51:00Z</dcterms:created>
  <dcterms:modified xsi:type="dcterms:W3CDTF">2024-11-25T01:20:00Z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0x0101006B24FC1489BC0B4BBE2708B9E62A3C45</vt:lpwstr>
  </property>
</Properties>
</file>